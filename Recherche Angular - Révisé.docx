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CF1F1" w14:textId="77777777" w:rsidR="00446FB5" w:rsidRPr="00766376" w:rsidRDefault="00213283" w:rsidP="001847BA">
      <w:r w:rsidRPr="00766376">
        <w:rPr>
          <w:noProof/>
        </w:rPr>
        <w:drawing>
          <wp:anchor distT="0" distB="0" distL="114300" distR="114300" simplePos="0" relativeHeight="251657728" behindDoc="0" locked="0" layoutInCell="1" allowOverlap="1" wp14:anchorId="3062311E" wp14:editId="42031135">
            <wp:simplePos x="0" y="0"/>
            <wp:positionH relativeFrom="page">
              <wp:align>center</wp:align>
            </wp:positionH>
            <wp:positionV relativeFrom="paragraph">
              <wp:posOffset>0</wp:posOffset>
            </wp:positionV>
            <wp:extent cx="3437890" cy="1447165"/>
            <wp:effectExtent l="0" t="0" r="0" b="63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89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A5675" w14:textId="67A8ECC2" w:rsidR="001847BA" w:rsidRDefault="00D363E6" w:rsidP="001847BA">
      <w:pPr>
        <w:pStyle w:val="Titre"/>
        <w:rPr>
          <w:color w:val="auto"/>
        </w:rPr>
      </w:pPr>
      <w:r>
        <w:rPr>
          <w:color w:val="auto"/>
        </w:rPr>
        <w:t>Recherche – Angular.JS</w:t>
      </w:r>
    </w:p>
    <w:p w14:paraId="4294F5DD" w14:textId="77777777" w:rsidR="00D363E6" w:rsidRPr="00D363E6" w:rsidRDefault="00D363E6" w:rsidP="00D363E6"/>
    <w:p w14:paraId="2D83B147" w14:textId="77777777" w:rsidR="001847BA" w:rsidRPr="00766376" w:rsidRDefault="00D21807" w:rsidP="001847BA">
      <w:pPr>
        <w:pStyle w:val="Sous-titre"/>
      </w:pPr>
      <w:r w:rsidRPr="00766376">
        <w:t>Rapport de stage</w:t>
      </w:r>
    </w:p>
    <w:p w14:paraId="3034C47D" w14:textId="77777777" w:rsidR="001847BA" w:rsidRPr="00766376" w:rsidRDefault="001847BA" w:rsidP="001847BA"/>
    <w:p w14:paraId="7362C520" w14:textId="77777777" w:rsidR="001847BA" w:rsidRPr="00766376" w:rsidRDefault="001847BA" w:rsidP="001847BA">
      <w:pPr>
        <w:pStyle w:val="PageTitre"/>
      </w:pPr>
      <w:r w:rsidRPr="00766376">
        <w:t>Version</w:t>
      </w:r>
    </w:p>
    <w:p w14:paraId="2F315509" w14:textId="2F17E46C" w:rsidR="001847BA" w:rsidRPr="00766376" w:rsidRDefault="00365600" w:rsidP="001847BA">
      <w:pPr>
        <w:pStyle w:val="PageTitre"/>
      </w:pPr>
      <w:r w:rsidRPr="00766376">
        <w:t>0.</w:t>
      </w:r>
      <w:ins w:id="1" w:author="Jonathan Lafrenière" w:date="2017-03-15T15:35:00Z">
        <w:r w:rsidR="006B7E41">
          <w:t>3</w:t>
        </w:r>
      </w:ins>
      <w:del w:id="2" w:author="Jonathan Lafrenière" w:date="2017-03-15T15:35:00Z">
        <w:r w:rsidR="0088689B" w:rsidDel="006B7E41">
          <w:delText>2</w:delText>
        </w:r>
      </w:del>
    </w:p>
    <w:p w14:paraId="12981037" w14:textId="77777777" w:rsidR="001847BA" w:rsidRPr="00766376" w:rsidRDefault="001847BA" w:rsidP="001847BA">
      <w:pPr>
        <w:pStyle w:val="PageTitre"/>
      </w:pPr>
    </w:p>
    <w:p w14:paraId="6EB2CE91" w14:textId="77777777" w:rsidR="00C240B3" w:rsidRPr="00766376" w:rsidRDefault="00C240B3" w:rsidP="00C240B3">
      <w:pPr>
        <w:pStyle w:val="PageTitre"/>
      </w:pPr>
      <w:r w:rsidRPr="00766376">
        <w:t>Client</w:t>
      </w:r>
    </w:p>
    <w:p w14:paraId="5CAB808B" w14:textId="77777777" w:rsidR="00D21807" w:rsidRPr="00766376" w:rsidRDefault="00D21807" w:rsidP="00C240B3">
      <w:pPr>
        <w:pStyle w:val="PageTitre"/>
      </w:pPr>
      <w:r w:rsidRPr="00766376">
        <w:t>C2T3</w:t>
      </w:r>
    </w:p>
    <w:p w14:paraId="3A6F35AE" w14:textId="77777777" w:rsidR="00D21807" w:rsidRPr="00766376" w:rsidRDefault="00D21807" w:rsidP="00C240B3">
      <w:pPr>
        <w:pStyle w:val="PageTitre"/>
      </w:pPr>
    </w:p>
    <w:p w14:paraId="576B1E3D" w14:textId="77777777" w:rsidR="00D21807" w:rsidRPr="00766376" w:rsidRDefault="00D21807" w:rsidP="00C240B3">
      <w:pPr>
        <w:pStyle w:val="PageTitre"/>
      </w:pPr>
      <w:r w:rsidRPr="00766376">
        <w:t>Superviseurs</w:t>
      </w:r>
    </w:p>
    <w:p w14:paraId="4373F5AF" w14:textId="77777777" w:rsidR="00D21807" w:rsidRPr="00766376" w:rsidRDefault="00D21807" w:rsidP="00C240B3">
      <w:pPr>
        <w:pStyle w:val="PageTitre"/>
      </w:pPr>
      <w:r w:rsidRPr="00766376">
        <w:t>Simon Boucher</w:t>
      </w:r>
    </w:p>
    <w:p w14:paraId="52A50726" w14:textId="77777777" w:rsidR="00C240B3" w:rsidRPr="00766376" w:rsidRDefault="00D21807" w:rsidP="00C240B3">
      <w:pPr>
        <w:pStyle w:val="PageTitre"/>
      </w:pPr>
      <w:r w:rsidRPr="00766376">
        <w:t>Steven Goulet</w:t>
      </w:r>
    </w:p>
    <w:p w14:paraId="20102F13" w14:textId="77777777" w:rsidR="00FA7F27" w:rsidRPr="00766376" w:rsidRDefault="00FA7F27" w:rsidP="001847BA">
      <w:pPr>
        <w:pStyle w:val="PageTitre"/>
      </w:pPr>
    </w:p>
    <w:p w14:paraId="27EA9F74" w14:textId="77777777" w:rsidR="001847BA" w:rsidRPr="00766376" w:rsidRDefault="001847BA" w:rsidP="001847BA">
      <w:pPr>
        <w:pStyle w:val="PageTitre"/>
      </w:pPr>
      <w:r w:rsidRPr="00766376">
        <w:t>Auteurs</w:t>
      </w:r>
    </w:p>
    <w:p w14:paraId="6EF3FDC7" w14:textId="551AE334" w:rsidR="00C411E1" w:rsidRPr="00766376" w:rsidRDefault="00C411E1" w:rsidP="001847BA">
      <w:pPr>
        <w:pStyle w:val="PageTitre"/>
      </w:pPr>
      <w:r w:rsidRPr="00766376">
        <w:t>Jonathan Lafrenière</w:t>
      </w:r>
      <w:del w:id="3" w:author="Jonathan Lafrenière" w:date="2017-03-15T15:35:00Z">
        <w:r w:rsidRPr="00766376" w:rsidDel="006B7E41">
          <w:delText xml:space="preserve"> – William Lafrenière</w:delText>
        </w:r>
      </w:del>
    </w:p>
    <w:p w14:paraId="215BB6ED" w14:textId="77777777" w:rsidR="00637FD1" w:rsidRPr="00766376" w:rsidRDefault="00637FD1" w:rsidP="00860FEC">
      <w:pPr>
        <w:pStyle w:val="En-ttedetabledesmatires"/>
      </w:pPr>
      <w:r w:rsidRPr="00766376">
        <w:lastRenderedPageBreak/>
        <w:t>Table des matières</w:t>
      </w:r>
    </w:p>
    <w:p w14:paraId="751B9616" w14:textId="77777777" w:rsidR="00606DA5" w:rsidRDefault="00D44004">
      <w:pPr>
        <w:pStyle w:val="TM1"/>
        <w:rPr>
          <w:rFonts w:asciiTheme="minorHAnsi" w:eastAsiaTheme="minorEastAsia" w:hAnsiTheme="minorHAnsi" w:cstheme="minorBidi"/>
          <w:b w:val="0"/>
          <w:bCs w:val="0"/>
          <w:caps w:val="0"/>
          <w:noProof/>
          <w:sz w:val="22"/>
          <w:szCs w:val="22"/>
        </w:rPr>
      </w:pPr>
      <w:r w:rsidRPr="00766376">
        <w:rPr>
          <w:lang w:val="fr-FR"/>
        </w:rPr>
        <w:fldChar w:fldCharType="begin"/>
      </w:r>
      <w:r w:rsidRPr="00766376">
        <w:rPr>
          <w:lang w:val="fr-FR"/>
        </w:rPr>
        <w:instrText xml:space="preserve"> TOC \o "1-4" \h \z \u </w:instrText>
      </w:r>
      <w:r w:rsidRPr="00766376">
        <w:rPr>
          <w:lang w:val="fr-FR"/>
        </w:rPr>
        <w:fldChar w:fldCharType="separate"/>
      </w:r>
      <w:hyperlink w:anchor="_Toc476836998" w:history="1">
        <w:r w:rsidR="00606DA5" w:rsidRPr="00DC2053">
          <w:rPr>
            <w:rStyle w:val="Lienhypertexte"/>
            <w:noProof/>
          </w:rPr>
          <w:t>1. Introduction</w:t>
        </w:r>
        <w:r w:rsidR="00606DA5">
          <w:rPr>
            <w:noProof/>
            <w:webHidden/>
          </w:rPr>
          <w:tab/>
        </w:r>
        <w:r w:rsidR="00606DA5">
          <w:rPr>
            <w:noProof/>
            <w:webHidden/>
          </w:rPr>
          <w:fldChar w:fldCharType="begin"/>
        </w:r>
        <w:r w:rsidR="00606DA5">
          <w:rPr>
            <w:noProof/>
            <w:webHidden/>
          </w:rPr>
          <w:instrText xml:space="preserve"> PAGEREF _Toc476836998 \h </w:instrText>
        </w:r>
        <w:r w:rsidR="00606DA5">
          <w:rPr>
            <w:noProof/>
            <w:webHidden/>
          </w:rPr>
        </w:r>
        <w:r w:rsidR="00606DA5">
          <w:rPr>
            <w:noProof/>
            <w:webHidden/>
          </w:rPr>
          <w:fldChar w:fldCharType="separate"/>
        </w:r>
        <w:r w:rsidR="00606DA5">
          <w:rPr>
            <w:noProof/>
            <w:webHidden/>
          </w:rPr>
          <w:t>3</w:t>
        </w:r>
        <w:r w:rsidR="00606DA5">
          <w:rPr>
            <w:noProof/>
            <w:webHidden/>
          </w:rPr>
          <w:fldChar w:fldCharType="end"/>
        </w:r>
      </w:hyperlink>
    </w:p>
    <w:p w14:paraId="3E59B73D" w14:textId="77777777" w:rsidR="00606DA5" w:rsidRDefault="00895B29">
      <w:pPr>
        <w:pStyle w:val="TM2"/>
        <w:rPr>
          <w:rFonts w:asciiTheme="minorHAnsi" w:eastAsiaTheme="minorEastAsia" w:hAnsiTheme="minorHAnsi" w:cstheme="minorBidi"/>
          <w:smallCaps w:val="0"/>
          <w:noProof/>
          <w:sz w:val="22"/>
          <w:szCs w:val="22"/>
        </w:rPr>
      </w:pPr>
      <w:hyperlink w:anchor="_Toc476836999" w:history="1">
        <w:r w:rsidR="00606DA5" w:rsidRPr="00DC2053">
          <w:rPr>
            <w:rStyle w:val="Lienhypertexte"/>
            <w:noProof/>
          </w:rPr>
          <w:t>1.1. Définitions, acronymes et abréviations</w:t>
        </w:r>
        <w:r w:rsidR="00606DA5">
          <w:rPr>
            <w:noProof/>
            <w:webHidden/>
          </w:rPr>
          <w:tab/>
        </w:r>
        <w:r w:rsidR="00606DA5">
          <w:rPr>
            <w:noProof/>
            <w:webHidden/>
          </w:rPr>
          <w:fldChar w:fldCharType="begin"/>
        </w:r>
        <w:r w:rsidR="00606DA5">
          <w:rPr>
            <w:noProof/>
            <w:webHidden/>
          </w:rPr>
          <w:instrText xml:space="preserve"> PAGEREF _Toc476836999 \h </w:instrText>
        </w:r>
        <w:r w:rsidR="00606DA5">
          <w:rPr>
            <w:noProof/>
            <w:webHidden/>
          </w:rPr>
        </w:r>
        <w:r w:rsidR="00606DA5">
          <w:rPr>
            <w:noProof/>
            <w:webHidden/>
          </w:rPr>
          <w:fldChar w:fldCharType="separate"/>
        </w:r>
        <w:r w:rsidR="00606DA5">
          <w:rPr>
            <w:noProof/>
            <w:webHidden/>
          </w:rPr>
          <w:t>3</w:t>
        </w:r>
        <w:r w:rsidR="00606DA5">
          <w:rPr>
            <w:noProof/>
            <w:webHidden/>
          </w:rPr>
          <w:fldChar w:fldCharType="end"/>
        </w:r>
      </w:hyperlink>
    </w:p>
    <w:p w14:paraId="12D772B5" w14:textId="77777777" w:rsidR="00606DA5" w:rsidRDefault="00895B29">
      <w:pPr>
        <w:pStyle w:val="TM2"/>
        <w:rPr>
          <w:rFonts w:asciiTheme="minorHAnsi" w:eastAsiaTheme="minorEastAsia" w:hAnsiTheme="minorHAnsi" w:cstheme="minorBidi"/>
          <w:smallCaps w:val="0"/>
          <w:noProof/>
          <w:sz w:val="22"/>
          <w:szCs w:val="22"/>
        </w:rPr>
      </w:pPr>
      <w:hyperlink w:anchor="_Toc476837000" w:history="1">
        <w:r w:rsidR="00606DA5" w:rsidRPr="00DC2053">
          <w:rPr>
            <w:rStyle w:val="Lienhypertexte"/>
            <w:noProof/>
          </w:rPr>
          <w:t>1.2. Journal d’avancement du projet</w:t>
        </w:r>
        <w:r w:rsidR="00606DA5">
          <w:rPr>
            <w:noProof/>
            <w:webHidden/>
          </w:rPr>
          <w:tab/>
        </w:r>
        <w:r w:rsidR="00606DA5">
          <w:rPr>
            <w:noProof/>
            <w:webHidden/>
          </w:rPr>
          <w:fldChar w:fldCharType="begin"/>
        </w:r>
        <w:r w:rsidR="00606DA5">
          <w:rPr>
            <w:noProof/>
            <w:webHidden/>
          </w:rPr>
          <w:instrText xml:space="preserve"> PAGEREF _Toc476837000 \h </w:instrText>
        </w:r>
        <w:r w:rsidR="00606DA5">
          <w:rPr>
            <w:noProof/>
            <w:webHidden/>
          </w:rPr>
        </w:r>
        <w:r w:rsidR="00606DA5">
          <w:rPr>
            <w:noProof/>
            <w:webHidden/>
          </w:rPr>
          <w:fldChar w:fldCharType="separate"/>
        </w:r>
        <w:r w:rsidR="00606DA5">
          <w:rPr>
            <w:noProof/>
            <w:webHidden/>
          </w:rPr>
          <w:t>3</w:t>
        </w:r>
        <w:r w:rsidR="00606DA5">
          <w:rPr>
            <w:noProof/>
            <w:webHidden/>
          </w:rPr>
          <w:fldChar w:fldCharType="end"/>
        </w:r>
      </w:hyperlink>
    </w:p>
    <w:p w14:paraId="6E585188" w14:textId="77777777" w:rsidR="00606DA5" w:rsidRDefault="00895B29">
      <w:pPr>
        <w:pStyle w:val="TM1"/>
        <w:rPr>
          <w:rFonts w:asciiTheme="minorHAnsi" w:eastAsiaTheme="minorEastAsia" w:hAnsiTheme="minorHAnsi" w:cstheme="minorBidi"/>
          <w:b w:val="0"/>
          <w:bCs w:val="0"/>
          <w:caps w:val="0"/>
          <w:noProof/>
          <w:sz w:val="22"/>
          <w:szCs w:val="22"/>
        </w:rPr>
      </w:pPr>
      <w:hyperlink w:anchor="_Toc476837001" w:history="1">
        <w:r w:rsidR="00606DA5" w:rsidRPr="00DC2053">
          <w:rPr>
            <w:rStyle w:val="Lienhypertexte"/>
            <w:noProof/>
          </w:rPr>
          <w:t>2. Étude de la méthodologie de développement d’une application Web mobile à l’aide de l’IDE spécifié</w:t>
        </w:r>
        <w:r w:rsidR="00606DA5">
          <w:rPr>
            <w:noProof/>
            <w:webHidden/>
          </w:rPr>
          <w:tab/>
        </w:r>
        <w:r w:rsidR="00606DA5">
          <w:rPr>
            <w:noProof/>
            <w:webHidden/>
          </w:rPr>
          <w:fldChar w:fldCharType="begin"/>
        </w:r>
        <w:r w:rsidR="00606DA5">
          <w:rPr>
            <w:noProof/>
            <w:webHidden/>
          </w:rPr>
          <w:instrText xml:space="preserve"> PAGEREF _Toc476837001 \h </w:instrText>
        </w:r>
        <w:r w:rsidR="00606DA5">
          <w:rPr>
            <w:noProof/>
            <w:webHidden/>
          </w:rPr>
        </w:r>
        <w:r w:rsidR="00606DA5">
          <w:rPr>
            <w:noProof/>
            <w:webHidden/>
          </w:rPr>
          <w:fldChar w:fldCharType="separate"/>
        </w:r>
        <w:r w:rsidR="00606DA5">
          <w:rPr>
            <w:noProof/>
            <w:webHidden/>
          </w:rPr>
          <w:t>4</w:t>
        </w:r>
        <w:r w:rsidR="00606DA5">
          <w:rPr>
            <w:noProof/>
            <w:webHidden/>
          </w:rPr>
          <w:fldChar w:fldCharType="end"/>
        </w:r>
      </w:hyperlink>
    </w:p>
    <w:p w14:paraId="4D3CCF0F" w14:textId="77777777" w:rsidR="00606DA5" w:rsidRDefault="00895B29">
      <w:pPr>
        <w:pStyle w:val="TM2"/>
        <w:rPr>
          <w:rFonts w:asciiTheme="minorHAnsi" w:eastAsiaTheme="minorEastAsia" w:hAnsiTheme="minorHAnsi" w:cstheme="minorBidi"/>
          <w:smallCaps w:val="0"/>
          <w:noProof/>
          <w:sz w:val="22"/>
          <w:szCs w:val="22"/>
        </w:rPr>
      </w:pPr>
      <w:hyperlink w:anchor="_Toc476837002" w:history="1">
        <w:r w:rsidR="00606DA5" w:rsidRPr="00DC2053">
          <w:rPr>
            <w:rStyle w:val="Lienhypertexte"/>
            <w:noProof/>
          </w:rPr>
          <w:t>2.1. Relation entre Ionic, Cordova et Angular</w:t>
        </w:r>
        <w:r w:rsidR="00606DA5">
          <w:rPr>
            <w:noProof/>
            <w:webHidden/>
          </w:rPr>
          <w:tab/>
        </w:r>
        <w:r w:rsidR="00606DA5">
          <w:rPr>
            <w:noProof/>
            <w:webHidden/>
          </w:rPr>
          <w:fldChar w:fldCharType="begin"/>
        </w:r>
        <w:r w:rsidR="00606DA5">
          <w:rPr>
            <w:noProof/>
            <w:webHidden/>
          </w:rPr>
          <w:instrText xml:space="preserve"> PAGEREF _Toc476837002 \h </w:instrText>
        </w:r>
        <w:r w:rsidR="00606DA5">
          <w:rPr>
            <w:noProof/>
            <w:webHidden/>
          </w:rPr>
        </w:r>
        <w:r w:rsidR="00606DA5">
          <w:rPr>
            <w:noProof/>
            <w:webHidden/>
          </w:rPr>
          <w:fldChar w:fldCharType="separate"/>
        </w:r>
        <w:r w:rsidR="00606DA5">
          <w:rPr>
            <w:noProof/>
            <w:webHidden/>
          </w:rPr>
          <w:t>4</w:t>
        </w:r>
        <w:r w:rsidR="00606DA5">
          <w:rPr>
            <w:noProof/>
            <w:webHidden/>
          </w:rPr>
          <w:fldChar w:fldCharType="end"/>
        </w:r>
      </w:hyperlink>
    </w:p>
    <w:p w14:paraId="30E047A5" w14:textId="77777777" w:rsidR="00606DA5" w:rsidRDefault="00895B29">
      <w:pPr>
        <w:pStyle w:val="TM2"/>
        <w:rPr>
          <w:rFonts w:asciiTheme="minorHAnsi" w:eastAsiaTheme="minorEastAsia" w:hAnsiTheme="minorHAnsi" w:cstheme="minorBidi"/>
          <w:smallCaps w:val="0"/>
          <w:noProof/>
          <w:sz w:val="22"/>
          <w:szCs w:val="22"/>
        </w:rPr>
      </w:pPr>
      <w:hyperlink w:anchor="_Toc476837003" w:history="1">
        <w:r w:rsidR="00606DA5" w:rsidRPr="00DC2053">
          <w:rPr>
            <w:rStyle w:val="Lienhypertexte"/>
            <w:noProof/>
          </w:rPr>
          <w:t>2.2. Qu’est-ce qu’Angular.JS?</w:t>
        </w:r>
        <w:r w:rsidR="00606DA5">
          <w:rPr>
            <w:noProof/>
            <w:webHidden/>
          </w:rPr>
          <w:tab/>
        </w:r>
        <w:r w:rsidR="00606DA5">
          <w:rPr>
            <w:noProof/>
            <w:webHidden/>
          </w:rPr>
          <w:fldChar w:fldCharType="begin"/>
        </w:r>
        <w:r w:rsidR="00606DA5">
          <w:rPr>
            <w:noProof/>
            <w:webHidden/>
          </w:rPr>
          <w:instrText xml:space="preserve"> PAGEREF _Toc476837003 \h </w:instrText>
        </w:r>
        <w:r w:rsidR="00606DA5">
          <w:rPr>
            <w:noProof/>
            <w:webHidden/>
          </w:rPr>
        </w:r>
        <w:r w:rsidR="00606DA5">
          <w:rPr>
            <w:noProof/>
            <w:webHidden/>
          </w:rPr>
          <w:fldChar w:fldCharType="separate"/>
        </w:r>
        <w:r w:rsidR="00606DA5">
          <w:rPr>
            <w:noProof/>
            <w:webHidden/>
          </w:rPr>
          <w:t>4</w:t>
        </w:r>
        <w:r w:rsidR="00606DA5">
          <w:rPr>
            <w:noProof/>
            <w:webHidden/>
          </w:rPr>
          <w:fldChar w:fldCharType="end"/>
        </w:r>
      </w:hyperlink>
    </w:p>
    <w:p w14:paraId="27294C93" w14:textId="77777777" w:rsidR="00606DA5" w:rsidRDefault="00895B29">
      <w:pPr>
        <w:pStyle w:val="TM2"/>
        <w:rPr>
          <w:rFonts w:asciiTheme="minorHAnsi" w:eastAsiaTheme="minorEastAsia" w:hAnsiTheme="minorHAnsi" w:cstheme="minorBidi"/>
          <w:smallCaps w:val="0"/>
          <w:noProof/>
          <w:sz w:val="22"/>
          <w:szCs w:val="22"/>
        </w:rPr>
      </w:pPr>
      <w:hyperlink w:anchor="_Toc476837004" w:history="1">
        <w:r w:rsidR="00606DA5" w:rsidRPr="00DC2053">
          <w:rPr>
            <w:rStyle w:val="Lienhypertexte"/>
            <w:noProof/>
          </w:rPr>
          <w:t>2.3. Installation</w:t>
        </w:r>
        <w:r w:rsidR="00606DA5">
          <w:rPr>
            <w:noProof/>
            <w:webHidden/>
          </w:rPr>
          <w:tab/>
        </w:r>
        <w:r w:rsidR="00606DA5">
          <w:rPr>
            <w:noProof/>
            <w:webHidden/>
          </w:rPr>
          <w:fldChar w:fldCharType="begin"/>
        </w:r>
        <w:r w:rsidR="00606DA5">
          <w:rPr>
            <w:noProof/>
            <w:webHidden/>
          </w:rPr>
          <w:instrText xml:space="preserve"> PAGEREF _Toc476837004 \h </w:instrText>
        </w:r>
        <w:r w:rsidR="00606DA5">
          <w:rPr>
            <w:noProof/>
            <w:webHidden/>
          </w:rPr>
        </w:r>
        <w:r w:rsidR="00606DA5">
          <w:rPr>
            <w:noProof/>
            <w:webHidden/>
          </w:rPr>
          <w:fldChar w:fldCharType="separate"/>
        </w:r>
        <w:r w:rsidR="00606DA5">
          <w:rPr>
            <w:noProof/>
            <w:webHidden/>
          </w:rPr>
          <w:t>4</w:t>
        </w:r>
        <w:r w:rsidR="00606DA5">
          <w:rPr>
            <w:noProof/>
            <w:webHidden/>
          </w:rPr>
          <w:fldChar w:fldCharType="end"/>
        </w:r>
      </w:hyperlink>
    </w:p>
    <w:p w14:paraId="766B6FC0" w14:textId="77777777" w:rsidR="00606DA5" w:rsidRDefault="00895B29">
      <w:pPr>
        <w:pStyle w:val="TM2"/>
        <w:rPr>
          <w:rFonts w:asciiTheme="minorHAnsi" w:eastAsiaTheme="minorEastAsia" w:hAnsiTheme="minorHAnsi" w:cstheme="minorBidi"/>
          <w:smallCaps w:val="0"/>
          <w:noProof/>
          <w:sz w:val="22"/>
          <w:szCs w:val="22"/>
        </w:rPr>
      </w:pPr>
      <w:hyperlink w:anchor="_Toc476837005" w:history="1">
        <w:r w:rsidR="00606DA5" w:rsidRPr="00DC2053">
          <w:rPr>
            <w:rStyle w:val="Lienhypertexte"/>
            <w:noProof/>
          </w:rPr>
          <w:t>2.4. Principes de base</w:t>
        </w:r>
        <w:r w:rsidR="00606DA5">
          <w:rPr>
            <w:noProof/>
            <w:webHidden/>
          </w:rPr>
          <w:tab/>
        </w:r>
        <w:r w:rsidR="00606DA5">
          <w:rPr>
            <w:noProof/>
            <w:webHidden/>
          </w:rPr>
          <w:fldChar w:fldCharType="begin"/>
        </w:r>
        <w:r w:rsidR="00606DA5">
          <w:rPr>
            <w:noProof/>
            <w:webHidden/>
          </w:rPr>
          <w:instrText xml:space="preserve"> PAGEREF _Toc476837005 \h </w:instrText>
        </w:r>
        <w:r w:rsidR="00606DA5">
          <w:rPr>
            <w:noProof/>
            <w:webHidden/>
          </w:rPr>
        </w:r>
        <w:r w:rsidR="00606DA5">
          <w:rPr>
            <w:noProof/>
            <w:webHidden/>
          </w:rPr>
          <w:fldChar w:fldCharType="separate"/>
        </w:r>
        <w:r w:rsidR="00606DA5">
          <w:rPr>
            <w:noProof/>
            <w:webHidden/>
          </w:rPr>
          <w:t>5</w:t>
        </w:r>
        <w:r w:rsidR="00606DA5">
          <w:rPr>
            <w:noProof/>
            <w:webHidden/>
          </w:rPr>
          <w:fldChar w:fldCharType="end"/>
        </w:r>
      </w:hyperlink>
    </w:p>
    <w:p w14:paraId="12AB1C7A" w14:textId="77777777" w:rsidR="00606DA5" w:rsidRDefault="00895B29">
      <w:pPr>
        <w:pStyle w:val="TM3"/>
        <w:rPr>
          <w:rFonts w:asciiTheme="minorHAnsi" w:eastAsiaTheme="minorEastAsia" w:hAnsiTheme="minorHAnsi" w:cstheme="minorBidi"/>
          <w:i w:val="0"/>
          <w:iCs w:val="0"/>
          <w:noProof/>
          <w:sz w:val="22"/>
          <w:szCs w:val="22"/>
        </w:rPr>
      </w:pPr>
      <w:hyperlink w:anchor="_Toc476837006" w:history="1">
        <w:r w:rsidR="00606DA5" w:rsidRPr="00DC2053">
          <w:rPr>
            <w:rStyle w:val="Lienhypertexte"/>
            <w:noProof/>
          </w:rPr>
          <w:t>2.4.1. Introduction à Angular.JS</w:t>
        </w:r>
        <w:r w:rsidR="00606DA5">
          <w:rPr>
            <w:noProof/>
            <w:webHidden/>
          </w:rPr>
          <w:tab/>
        </w:r>
        <w:r w:rsidR="00606DA5">
          <w:rPr>
            <w:noProof/>
            <w:webHidden/>
          </w:rPr>
          <w:fldChar w:fldCharType="begin"/>
        </w:r>
        <w:r w:rsidR="00606DA5">
          <w:rPr>
            <w:noProof/>
            <w:webHidden/>
          </w:rPr>
          <w:instrText xml:space="preserve"> PAGEREF _Toc476837006 \h </w:instrText>
        </w:r>
        <w:r w:rsidR="00606DA5">
          <w:rPr>
            <w:noProof/>
            <w:webHidden/>
          </w:rPr>
        </w:r>
        <w:r w:rsidR="00606DA5">
          <w:rPr>
            <w:noProof/>
            <w:webHidden/>
          </w:rPr>
          <w:fldChar w:fldCharType="separate"/>
        </w:r>
        <w:r w:rsidR="00606DA5">
          <w:rPr>
            <w:noProof/>
            <w:webHidden/>
          </w:rPr>
          <w:t>5</w:t>
        </w:r>
        <w:r w:rsidR="00606DA5">
          <w:rPr>
            <w:noProof/>
            <w:webHidden/>
          </w:rPr>
          <w:fldChar w:fldCharType="end"/>
        </w:r>
      </w:hyperlink>
    </w:p>
    <w:p w14:paraId="49703462" w14:textId="77777777" w:rsidR="00606DA5" w:rsidRDefault="00895B29">
      <w:pPr>
        <w:pStyle w:val="TM2"/>
        <w:rPr>
          <w:rFonts w:asciiTheme="minorHAnsi" w:eastAsiaTheme="minorEastAsia" w:hAnsiTheme="minorHAnsi" w:cstheme="minorBidi"/>
          <w:smallCaps w:val="0"/>
          <w:noProof/>
          <w:sz w:val="22"/>
          <w:szCs w:val="22"/>
        </w:rPr>
      </w:pPr>
      <w:hyperlink w:anchor="_Toc476837007" w:history="1">
        <w:r w:rsidR="00606DA5" w:rsidRPr="00DC2053">
          <w:rPr>
            <w:rStyle w:val="Lienhypertexte"/>
            <w:noProof/>
          </w:rPr>
          <w:t>2.5. Fonctionnalités avancées d’Angular.JS</w:t>
        </w:r>
        <w:r w:rsidR="00606DA5">
          <w:rPr>
            <w:noProof/>
            <w:webHidden/>
          </w:rPr>
          <w:tab/>
        </w:r>
        <w:r w:rsidR="00606DA5">
          <w:rPr>
            <w:noProof/>
            <w:webHidden/>
          </w:rPr>
          <w:fldChar w:fldCharType="begin"/>
        </w:r>
        <w:r w:rsidR="00606DA5">
          <w:rPr>
            <w:noProof/>
            <w:webHidden/>
          </w:rPr>
          <w:instrText xml:space="preserve"> PAGEREF _Toc476837007 \h </w:instrText>
        </w:r>
        <w:r w:rsidR="00606DA5">
          <w:rPr>
            <w:noProof/>
            <w:webHidden/>
          </w:rPr>
        </w:r>
        <w:r w:rsidR="00606DA5">
          <w:rPr>
            <w:noProof/>
            <w:webHidden/>
          </w:rPr>
          <w:fldChar w:fldCharType="separate"/>
        </w:r>
        <w:r w:rsidR="00606DA5">
          <w:rPr>
            <w:noProof/>
            <w:webHidden/>
          </w:rPr>
          <w:t>8</w:t>
        </w:r>
        <w:r w:rsidR="00606DA5">
          <w:rPr>
            <w:noProof/>
            <w:webHidden/>
          </w:rPr>
          <w:fldChar w:fldCharType="end"/>
        </w:r>
      </w:hyperlink>
    </w:p>
    <w:p w14:paraId="7096790D" w14:textId="77777777" w:rsidR="00606DA5" w:rsidRDefault="00895B29">
      <w:pPr>
        <w:pStyle w:val="TM3"/>
        <w:rPr>
          <w:rFonts w:asciiTheme="minorHAnsi" w:eastAsiaTheme="minorEastAsia" w:hAnsiTheme="minorHAnsi" w:cstheme="minorBidi"/>
          <w:i w:val="0"/>
          <w:iCs w:val="0"/>
          <w:noProof/>
          <w:sz w:val="22"/>
          <w:szCs w:val="22"/>
        </w:rPr>
      </w:pPr>
      <w:hyperlink w:anchor="_Toc476837008" w:history="1">
        <w:r w:rsidR="00606DA5" w:rsidRPr="00DC2053">
          <w:rPr>
            <w:rStyle w:val="Lienhypertexte"/>
            <w:noProof/>
          </w:rPr>
          <w:t>2.5.1. Manipulation et affichage du modèle</w:t>
        </w:r>
        <w:r w:rsidR="00606DA5">
          <w:rPr>
            <w:noProof/>
            <w:webHidden/>
          </w:rPr>
          <w:tab/>
        </w:r>
        <w:r w:rsidR="00606DA5">
          <w:rPr>
            <w:noProof/>
            <w:webHidden/>
          </w:rPr>
          <w:fldChar w:fldCharType="begin"/>
        </w:r>
        <w:r w:rsidR="00606DA5">
          <w:rPr>
            <w:noProof/>
            <w:webHidden/>
          </w:rPr>
          <w:instrText xml:space="preserve"> PAGEREF _Toc476837008 \h </w:instrText>
        </w:r>
        <w:r w:rsidR="00606DA5">
          <w:rPr>
            <w:noProof/>
            <w:webHidden/>
          </w:rPr>
        </w:r>
        <w:r w:rsidR="00606DA5">
          <w:rPr>
            <w:noProof/>
            <w:webHidden/>
          </w:rPr>
          <w:fldChar w:fldCharType="separate"/>
        </w:r>
        <w:r w:rsidR="00606DA5">
          <w:rPr>
            <w:noProof/>
            <w:webHidden/>
          </w:rPr>
          <w:t>8</w:t>
        </w:r>
        <w:r w:rsidR="00606DA5">
          <w:rPr>
            <w:noProof/>
            <w:webHidden/>
          </w:rPr>
          <w:fldChar w:fldCharType="end"/>
        </w:r>
      </w:hyperlink>
    </w:p>
    <w:p w14:paraId="57AEE5AD" w14:textId="77777777" w:rsidR="00606DA5" w:rsidRDefault="00895B29">
      <w:pPr>
        <w:pStyle w:val="TM3"/>
        <w:rPr>
          <w:rFonts w:asciiTheme="minorHAnsi" w:eastAsiaTheme="minorEastAsia" w:hAnsiTheme="minorHAnsi" w:cstheme="minorBidi"/>
          <w:i w:val="0"/>
          <w:iCs w:val="0"/>
          <w:noProof/>
          <w:sz w:val="22"/>
          <w:szCs w:val="22"/>
        </w:rPr>
      </w:pPr>
      <w:hyperlink w:anchor="_Toc476837009" w:history="1">
        <w:r w:rsidR="00606DA5" w:rsidRPr="00DC2053">
          <w:rPr>
            <w:rStyle w:val="Lienhypertexte"/>
            <w:noProof/>
          </w:rPr>
          <w:t>2.5.2. Directive ng-repeat et répétition de structure</w:t>
        </w:r>
        <w:r w:rsidR="00606DA5">
          <w:rPr>
            <w:noProof/>
            <w:webHidden/>
          </w:rPr>
          <w:tab/>
        </w:r>
        <w:r w:rsidR="00606DA5">
          <w:rPr>
            <w:noProof/>
            <w:webHidden/>
          </w:rPr>
          <w:fldChar w:fldCharType="begin"/>
        </w:r>
        <w:r w:rsidR="00606DA5">
          <w:rPr>
            <w:noProof/>
            <w:webHidden/>
          </w:rPr>
          <w:instrText xml:space="preserve"> PAGEREF _Toc476837009 \h </w:instrText>
        </w:r>
        <w:r w:rsidR="00606DA5">
          <w:rPr>
            <w:noProof/>
            <w:webHidden/>
          </w:rPr>
        </w:r>
        <w:r w:rsidR="00606DA5">
          <w:rPr>
            <w:noProof/>
            <w:webHidden/>
          </w:rPr>
          <w:fldChar w:fldCharType="separate"/>
        </w:r>
        <w:r w:rsidR="00606DA5">
          <w:rPr>
            <w:noProof/>
            <w:webHidden/>
          </w:rPr>
          <w:t>9</w:t>
        </w:r>
        <w:r w:rsidR="00606DA5">
          <w:rPr>
            <w:noProof/>
            <w:webHidden/>
          </w:rPr>
          <w:fldChar w:fldCharType="end"/>
        </w:r>
      </w:hyperlink>
    </w:p>
    <w:p w14:paraId="6BAE04B9" w14:textId="77777777" w:rsidR="00606DA5" w:rsidRDefault="00895B29">
      <w:pPr>
        <w:pStyle w:val="TM3"/>
        <w:rPr>
          <w:rFonts w:asciiTheme="minorHAnsi" w:eastAsiaTheme="minorEastAsia" w:hAnsiTheme="minorHAnsi" w:cstheme="minorBidi"/>
          <w:i w:val="0"/>
          <w:iCs w:val="0"/>
          <w:noProof/>
          <w:sz w:val="22"/>
          <w:szCs w:val="22"/>
        </w:rPr>
      </w:pPr>
      <w:hyperlink w:anchor="_Toc476837010" w:history="1">
        <w:r w:rsidR="00606DA5" w:rsidRPr="00DC2053">
          <w:rPr>
            <w:rStyle w:val="Lienhypertexte"/>
            <w:noProof/>
          </w:rPr>
          <w:t>2.5.3. Autres fonctionnalités intéressantes</w:t>
        </w:r>
        <w:r w:rsidR="00606DA5">
          <w:rPr>
            <w:noProof/>
            <w:webHidden/>
          </w:rPr>
          <w:tab/>
        </w:r>
        <w:r w:rsidR="00606DA5">
          <w:rPr>
            <w:noProof/>
            <w:webHidden/>
          </w:rPr>
          <w:fldChar w:fldCharType="begin"/>
        </w:r>
        <w:r w:rsidR="00606DA5">
          <w:rPr>
            <w:noProof/>
            <w:webHidden/>
          </w:rPr>
          <w:instrText xml:space="preserve"> PAGEREF _Toc476837010 \h </w:instrText>
        </w:r>
        <w:r w:rsidR="00606DA5">
          <w:rPr>
            <w:noProof/>
            <w:webHidden/>
          </w:rPr>
        </w:r>
        <w:r w:rsidR="00606DA5">
          <w:rPr>
            <w:noProof/>
            <w:webHidden/>
          </w:rPr>
          <w:fldChar w:fldCharType="separate"/>
        </w:r>
        <w:r w:rsidR="00606DA5">
          <w:rPr>
            <w:noProof/>
            <w:webHidden/>
          </w:rPr>
          <w:t>10</w:t>
        </w:r>
        <w:r w:rsidR="00606DA5">
          <w:rPr>
            <w:noProof/>
            <w:webHidden/>
          </w:rPr>
          <w:fldChar w:fldCharType="end"/>
        </w:r>
      </w:hyperlink>
    </w:p>
    <w:p w14:paraId="0DF8161C" w14:textId="77777777" w:rsidR="00606DA5" w:rsidRDefault="00895B29">
      <w:pPr>
        <w:pStyle w:val="TM3"/>
        <w:rPr>
          <w:rFonts w:asciiTheme="minorHAnsi" w:eastAsiaTheme="minorEastAsia" w:hAnsiTheme="minorHAnsi" w:cstheme="minorBidi"/>
          <w:i w:val="0"/>
          <w:iCs w:val="0"/>
          <w:noProof/>
          <w:sz w:val="22"/>
          <w:szCs w:val="22"/>
        </w:rPr>
      </w:pPr>
      <w:hyperlink w:anchor="_Toc476837011" w:history="1">
        <w:r w:rsidR="00606DA5" w:rsidRPr="00DC2053">
          <w:rPr>
            <w:rStyle w:val="Lienhypertexte"/>
            <w:noProof/>
          </w:rPr>
          <w:t>2.5.4. Synergie avec AJAX</w:t>
        </w:r>
        <w:r w:rsidR="00606DA5">
          <w:rPr>
            <w:noProof/>
            <w:webHidden/>
          </w:rPr>
          <w:tab/>
        </w:r>
        <w:r w:rsidR="00606DA5">
          <w:rPr>
            <w:noProof/>
            <w:webHidden/>
          </w:rPr>
          <w:fldChar w:fldCharType="begin"/>
        </w:r>
        <w:r w:rsidR="00606DA5">
          <w:rPr>
            <w:noProof/>
            <w:webHidden/>
          </w:rPr>
          <w:instrText xml:space="preserve"> PAGEREF _Toc476837011 \h </w:instrText>
        </w:r>
        <w:r w:rsidR="00606DA5">
          <w:rPr>
            <w:noProof/>
            <w:webHidden/>
          </w:rPr>
        </w:r>
        <w:r w:rsidR="00606DA5">
          <w:rPr>
            <w:noProof/>
            <w:webHidden/>
          </w:rPr>
          <w:fldChar w:fldCharType="separate"/>
        </w:r>
        <w:r w:rsidR="00606DA5">
          <w:rPr>
            <w:noProof/>
            <w:webHidden/>
          </w:rPr>
          <w:t>11</w:t>
        </w:r>
        <w:r w:rsidR="00606DA5">
          <w:rPr>
            <w:noProof/>
            <w:webHidden/>
          </w:rPr>
          <w:fldChar w:fldCharType="end"/>
        </w:r>
      </w:hyperlink>
    </w:p>
    <w:p w14:paraId="0174EF0A" w14:textId="77777777" w:rsidR="00606DA5" w:rsidRDefault="00895B29">
      <w:pPr>
        <w:pStyle w:val="TM3"/>
        <w:rPr>
          <w:rFonts w:asciiTheme="minorHAnsi" w:eastAsiaTheme="minorEastAsia" w:hAnsiTheme="minorHAnsi" w:cstheme="minorBidi"/>
          <w:i w:val="0"/>
          <w:iCs w:val="0"/>
          <w:noProof/>
          <w:sz w:val="22"/>
          <w:szCs w:val="22"/>
        </w:rPr>
      </w:pPr>
      <w:hyperlink w:anchor="_Toc476837012" w:history="1">
        <w:r w:rsidR="00606DA5" w:rsidRPr="00DC2053">
          <w:rPr>
            <w:rStyle w:val="Lienhypertexte"/>
            <w:noProof/>
          </w:rPr>
          <w:t>2.5.5. Conclusion</w:t>
        </w:r>
        <w:r w:rsidR="00606DA5">
          <w:rPr>
            <w:noProof/>
            <w:webHidden/>
          </w:rPr>
          <w:tab/>
        </w:r>
        <w:r w:rsidR="00606DA5">
          <w:rPr>
            <w:noProof/>
            <w:webHidden/>
          </w:rPr>
          <w:fldChar w:fldCharType="begin"/>
        </w:r>
        <w:r w:rsidR="00606DA5">
          <w:rPr>
            <w:noProof/>
            <w:webHidden/>
          </w:rPr>
          <w:instrText xml:space="preserve"> PAGEREF _Toc476837012 \h </w:instrText>
        </w:r>
        <w:r w:rsidR="00606DA5">
          <w:rPr>
            <w:noProof/>
            <w:webHidden/>
          </w:rPr>
        </w:r>
        <w:r w:rsidR="00606DA5">
          <w:rPr>
            <w:noProof/>
            <w:webHidden/>
          </w:rPr>
          <w:fldChar w:fldCharType="separate"/>
        </w:r>
        <w:r w:rsidR="00606DA5">
          <w:rPr>
            <w:noProof/>
            <w:webHidden/>
          </w:rPr>
          <w:t>11</w:t>
        </w:r>
        <w:r w:rsidR="00606DA5">
          <w:rPr>
            <w:noProof/>
            <w:webHidden/>
          </w:rPr>
          <w:fldChar w:fldCharType="end"/>
        </w:r>
      </w:hyperlink>
    </w:p>
    <w:p w14:paraId="0880C307" w14:textId="77777777" w:rsidR="00637FD1" w:rsidRPr="00766376" w:rsidRDefault="00D44004">
      <w:pPr>
        <w:rPr>
          <w:lang w:val="fr-FR"/>
        </w:rPr>
      </w:pPr>
      <w:r w:rsidRPr="00766376">
        <w:rPr>
          <w:lang w:val="fr-FR"/>
        </w:rPr>
        <w:fldChar w:fldCharType="end"/>
      </w:r>
    </w:p>
    <w:p w14:paraId="16EBC7F2" w14:textId="24AE8DFE" w:rsidR="00D2117F" w:rsidRPr="00766376" w:rsidRDefault="00ED3FF7" w:rsidP="00727A88">
      <w:pPr>
        <w:pStyle w:val="En-ttedetabledesmatires"/>
      </w:pPr>
      <w:commentRangeStart w:id="4"/>
      <w:r w:rsidRPr="00766376">
        <w:t>Historique du document</w:t>
      </w:r>
      <w:commentRangeEnd w:id="4"/>
      <w:r w:rsidR="005F72F5" w:rsidRPr="00766376">
        <w:rPr>
          <w:rStyle w:val="Marquedecommentaire"/>
          <w:rFonts w:ascii="Times New Roman" w:hAnsi="Times New Roman"/>
          <w:b w:val="0"/>
          <w:bCs w:val="0"/>
          <w:lang w:val="fr-CA" w:eastAsia="fr-CA"/>
        </w:rPr>
        <w:commentReference w:id="4"/>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44"/>
        <w:gridCol w:w="1417"/>
        <w:gridCol w:w="4111"/>
      </w:tblGrid>
      <w:tr w:rsidR="00766376" w:rsidRPr="00766376" w14:paraId="2326F096" w14:textId="77777777" w:rsidTr="003D3A8C">
        <w:trPr>
          <w:cantSplit/>
          <w:trHeight w:val="383"/>
          <w:tblHeader/>
        </w:trPr>
        <w:tc>
          <w:tcPr>
            <w:tcW w:w="1384" w:type="dxa"/>
            <w:shd w:val="clear" w:color="auto" w:fill="F2F2F2"/>
            <w:vAlign w:val="center"/>
          </w:tcPr>
          <w:p w14:paraId="6E625592" w14:textId="77777777" w:rsidR="00ED3FF7" w:rsidRPr="00766376" w:rsidRDefault="00ED3FF7" w:rsidP="00D805DF">
            <w:pPr>
              <w:pStyle w:val="TableauTitre"/>
            </w:pPr>
            <w:r w:rsidRPr="00766376">
              <w:t>Date</w:t>
            </w:r>
          </w:p>
        </w:tc>
        <w:tc>
          <w:tcPr>
            <w:tcW w:w="3544" w:type="dxa"/>
            <w:shd w:val="clear" w:color="auto" w:fill="F2F2F2"/>
            <w:vAlign w:val="center"/>
          </w:tcPr>
          <w:p w14:paraId="4D79A6E4" w14:textId="77777777" w:rsidR="00ED3FF7" w:rsidRPr="00766376" w:rsidRDefault="00ED3FF7" w:rsidP="00D805DF">
            <w:pPr>
              <w:pStyle w:val="TableauTitre"/>
            </w:pPr>
            <w:r w:rsidRPr="00766376">
              <w:t>Auteur</w:t>
            </w:r>
          </w:p>
        </w:tc>
        <w:tc>
          <w:tcPr>
            <w:tcW w:w="1417" w:type="dxa"/>
            <w:shd w:val="clear" w:color="auto" w:fill="F2F2F2"/>
            <w:vAlign w:val="center"/>
          </w:tcPr>
          <w:p w14:paraId="4F04658C" w14:textId="77777777" w:rsidR="00ED3FF7" w:rsidRPr="00766376" w:rsidRDefault="00ED3FF7" w:rsidP="00D805DF">
            <w:pPr>
              <w:pStyle w:val="TableauTitre"/>
            </w:pPr>
            <w:r w:rsidRPr="00766376">
              <w:t>Version</w:t>
            </w:r>
          </w:p>
        </w:tc>
        <w:tc>
          <w:tcPr>
            <w:tcW w:w="4111" w:type="dxa"/>
            <w:shd w:val="clear" w:color="auto" w:fill="F2F2F2"/>
            <w:vAlign w:val="center"/>
          </w:tcPr>
          <w:p w14:paraId="76B89B33" w14:textId="77777777" w:rsidR="00ED3FF7" w:rsidRPr="00766376" w:rsidRDefault="00ED3FF7" w:rsidP="00D805DF">
            <w:pPr>
              <w:pStyle w:val="TableauTitre"/>
            </w:pPr>
            <w:r w:rsidRPr="00766376">
              <w:t>Sujet de la modification</w:t>
            </w:r>
          </w:p>
        </w:tc>
      </w:tr>
      <w:tr w:rsidR="003D3A8C" w:rsidRPr="00766376" w14:paraId="4D5CCA93" w14:textId="77777777" w:rsidTr="00D155A7">
        <w:trPr>
          <w:cantSplit/>
          <w:trHeight w:val="297"/>
        </w:trPr>
        <w:tc>
          <w:tcPr>
            <w:tcW w:w="1384" w:type="dxa"/>
            <w:shd w:val="clear" w:color="auto" w:fill="auto"/>
          </w:tcPr>
          <w:p w14:paraId="27E8641D" w14:textId="75F18149" w:rsidR="003D3A8C" w:rsidRPr="00766376" w:rsidRDefault="003D3A8C" w:rsidP="003D3A8C">
            <w:pPr>
              <w:pStyle w:val="Tableau"/>
            </w:pPr>
            <w:r w:rsidRPr="00766376">
              <w:t>2</w:t>
            </w:r>
            <w:r>
              <w:t>017-02-10</w:t>
            </w:r>
          </w:p>
        </w:tc>
        <w:tc>
          <w:tcPr>
            <w:tcW w:w="3544" w:type="dxa"/>
            <w:shd w:val="clear" w:color="auto" w:fill="auto"/>
          </w:tcPr>
          <w:p w14:paraId="19557A2A" w14:textId="275E780F" w:rsidR="003D3A8C" w:rsidRPr="00766376" w:rsidRDefault="003D3A8C" w:rsidP="003D3A8C">
            <w:pPr>
              <w:pStyle w:val="Tableau"/>
            </w:pPr>
            <w:r>
              <w:t>Jonathan Lafrenière</w:t>
            </w:r>
          </w:p>
        </w:tc>
        <w:tc>
          <w:tcPr>
            <w:tcW w:w="1417" w:type="dxa"/>
            <w:shd w:val="clear" w:color="auto" w:fill="auto"/>
          </w:tcPr>
          <w:p w14:paraId="7F3C57A0" w14:textId="58F504C2" w:rsidR="003D3A8C" w:rsidRPr="00766376" w:rsidRDefault="003D3A8C" w:rsidP="003D3A8C">
            <w:pPr>
              <w:pStyle w:val="Tableau"/>
            </w:pPr>
            <w:r w:rsidRPr="00766376">
              <w:t>0.0</w:t>
            </w:r>
          </w:p>
        </w:tc>
        <w:tc>
          <w:tcPr>
            <w:tcW w:w="4111" w:type="dxa"/>
            <w:shd w:val="clear" w:color="auto" w:fill="auto"/>
          </w:tcPr>
          <w:p w14:paraId="48FA8212" w14:textId="6BD507E7" w:rsidR="003D3A8C" w:rsidRPr="00766376" w:rsidRDefault="003D3A8C" w:rsidP="003D3A8C">
            <w:pPr>
              <w:pStyle w:val="Tableau"/>
            </w:pPr>
            <w:r>
              <w:t>Première remise</w:t>
            </w:r>
          </w:p>
        </w:tc>
      </w:tr>
      <w:tr w:rsidR="003D3A8C" w:rsidRPr="00766376" w14:paraId="6F38D2AE" w14:textId="77777777" w:rsidTr="00D155A7">
        <w:trPr>
          <w:cantSplit/>
          <w:trHeight w:val="297"/>
        </w:trPr>
        <w:tc>
          <w:tcPr>
            <w:tcW w:w="1384" w:type="dxa"/>
            <w:shd w:val="clear" w:color="auto" w:fill="auto"/>
          </w:tcPr>
          <w:p w14:paraId="2AE8201D" w14:textId="71F75E29" w:rsidR="003D3A8C" w:rsidRPr="00766376" w:rsidRDefault="003D3A8C" w:rsidP="003D3A8C">
            <w:pPr>
              <w:pStyle w:val="Tableau"/>
            </w:pPr>
            <w:r>
              <w:t>2017-02-17</w:t>
            </w:r>
          </w:p>
        </w:tc>
        <w:tc>
          <w:tcPr>
            <w:tcW w:w="3544" w:type="dxa"/>
            <w:shd w:val="clear" w:color="auto" w:fill="auto"/>
          </w:tcPr>
          <w:p w14:paraId="2624D094" w14:textId="03DD29F5" w:rsidR="003D3A8C" w:rsidRDefault="003D3A8C" w:rsidP="003D3A8C">
            <w:pPr>
              <w:pStyle w:val="Tableau"/>
            </w:pPr>
            <w:r>
              <w:t>Jonathan Lafrenière</w:t>
            </w:r>
          </w:p>
        </w:tc>
        <w:tc>
          <w:tcPr>
            <w:tcW w:w="1417" w:type="dxa"/>
            <w:shd w:val="clear" w:color="auto" w:fill="auto"/>
          </w:tcPr>
          <w:p w14:paraId="6D6281A6" w14:textId="569F4A75" w:rsidR="003D3A8C" w:rsidRPr="00766376" w:rsidRDefault="003D3A8C" w:rsidP="003D3A8C">
            <w:pPr>
              <w:pStyle w:val="Tableau"/>
            </w:pPr>
            <w:r>
              <w:t>0.1</w:t>
            </w:r>
          </w:p>
        </w:tc>
        <w:tc>
          <w:tcPr>
            <w:tcW w:w="4111" w:type="dxa"/>
            <w:shd w:val="clear" w:color="auto" w:fill="auto"/>
          </w:tcPr>
          <w:p w14:paraId="7714ACDF" w14:textId="4DEF0CC6" w:rsidR="003D3A8C" w:rsidRDefault="003D3A8C" w:rsidP="003D3A8C">
            <w:pPr>
              <w:pStyle w:val="Tableau"/>
            </w:pPr>
            <w:r>
              <w:t>Deuxième Remise</w:t>
            </w:r>
          </w:p>
        </w:tc>
      </w:tr>
      <w:tr w:rsidR="0088689B" w:rsidRPr="00766376" w14:paraId="729375A9" w14:textId="77777777" w:rsidTr="00D155A7">
        <w:trPr>
          <w:cantSplit/>
          <w:trHeight w:val="297"/>
        </w:trPr>
        <w:tc>
          <w:tcPr>
            <w:tcW w:w="1384" w:type="dxa"/>
            <w:shd w:val="clear" w:color="auto" w:fill="auto"/>
          </w:tcPr>
          <w:p w14:paraId="64261445" w14:textId="1F725818" w:rsidR="0088689B" w:rsidRDefault="0088689B" w:rsidP="004576FE">
            <w:pPr>
              <w:pStyle w:val="Tableau"/>
            </w:pPr>
            <w:r>
              <w:t>2017-03-09</w:t>
            </w:r>
          </w:p>
        </w:tc>
        <w:tc>
          <w:tcPr>
            <w:tcW w:w="3544" w:type="dxa"/>
            <w:shd w:val="clear" w:color="auto" w:fill="auto"/>
          </w:tcPr>
          <w:p w14:paraId="23E498F3" w14:textId="6EA9C45F" w:rsidR="0088689B" w:rsidRDefault="0088689B" w:rsidP="0088689B">
            <w:pPr>
              <w:pStyle w:val="Tableau"/>
            </w:pPr>
            <w:r>
              <w:t>Simon Boucher</w:t>
            </w:r>
          </w:p>
        </w:tc>
        <w:tc>
          <w:tcPr>
            <w:tcW w:w="1417" w:type="dxa"/>
            <w:shd w:val="clear" w:color="auto" w:fill="auto"/>
          </w:tcPr>
          <w:p w14:paraId="13CC5BC0" w14:textId="71185F2D" w:rsidR="0088689B" w:rsidRDefault="0088689B" w:rsidP="0088689B">
            <w:pPr>
              <w:pStyle w:val="Tableau"/>
            </w:pPr>
            <w:r>
              <w:t>0.2</w:t>
            </w:r>
          </w:p>
        </w:tc>
        <w:tc>
          <w:tcPr>
            <w:tcW w:w="4111" w:type="dxa"/>
            <w:shd w:val="clear" w:color="auto" w:fill="auto"/>
          </w:tcPr>
          <w:p w14:paraId="21E89471" w14:textId="59FAAA29" w:rsidR="0088689B" w:rsidRDefault="0088689B" w:rsidP="0088689B">
            <w:pPr>
              <w:pStyle w:val="Tableau"/>
            </w:pPr>
            <w:r>
              <w:t>Révision</w:t>
            </w:r>
          </w:p>
        </w:tc>
      </w:tr>
      <w:tr w:rsidR="005D5FCE" w:rsidRPr="00766376" w14:paraId="14100E8D" w14:textId="77777777" w:rsidTr="00D155A7">
        <w:trPr>
          <w:cantSplit/>
          <w:trHeight w:val="297"/>
          <w:ins w:id="6" w:author="Jonathan Lafrenière" w:date="2017-03-15T15:35:00Z"/>
        </w:trPr>
        <w:tc>
          <w:tcPr>
            <w:tcW w:w="1384" w:type="dxa"/>
            <w:shd w:val="clear" w:color="auto" w:fill="auto"/>
          </w:tcPr>
          <w:p w14:paraId="75939C67" w14:textId="6E1530EC" w:rsidR="005D5FCE" w:rsidRDefault="005D5FCE" w:rsidP="004576FE">
            <w:pPr>
              <w:pStyle w:val="Tableau"/>
              <w:rPr>
                <w:ins w:id="7" w:author="Jonathan Lafrenière" w:date="2017-03-15T15:35:00Z"/>
              </w:rPr>
            </w:pPr>
            <w:ins w:id="8" w:author="Jonathan Lafrenière" w:date="2017-03-15T15:36:00Z">
              <w:r>
                <w:t>2017-03-15</w:t>
              </w:r>
            </w:ins>
          </w:p>
        </w:tc>
        <w:tc>
          <w:tcPr>
            <w:tcW w:w="3544" w:type="dxa"/>
            <w:shd w:val="clear" w:color="auto" w:fill="auto"/>
          </w:tcPr>
          <w:p w14:paraId="3AE40B53" w14:textId="309F65E8" w:rsidR="005D5FCE" w:rsidRDefault="005D5FCE" w:rsidP="0088689B">
            <w:pPr>
              <w:pStyle w:val="Tableau"/>
              <w:rPr>
                <w:ins w:id="9" w:author="Jonathan Lafrenière" w:date="2017-03-15T15:35:00Z"/>
              </w:rPr>
            </w:pPr>
            <w:ins w:id="10" w:author="Jonathan Lafrenière" w:date="2017-03-15T15:36:00Z">
              <w:r>
                <w:t>Jonathan Lafrenière</w:t>
              </w:r>
            </w:ins>
          </w:p>
        </w:tc>
        <w:tc>
          <w:tcPr>
            <w:tcW w:w="1417" w:type="dxa"/>
            <w:shd w:val="clear" w:color="auto" w:fill="auto"/>
          </w:tcPr>
          <w:p w14:paraId="59934099" w14:textId="0C52EA3E" w:rsidR="005D5FCE" w:rsidRDefault="005D5FCE" w:rsidP="0088689B">
            <w:pPr>
              <w:pStyle w:val="Tableau"/>
              <w:rPr>
                <w:ins w:id="11" w:author="Jonathan Lafrenière" w:date="2017-03-15T15:35:00Z"/>
              </w:rPr>
            </w:pPr>
            <w:ins w:id="12" w:author="Jonathan Lafrenière" w:date="2017-03-15T15:35:00Z">
              <w:r>
                <w:t>0.3</w:t>
              </w:r>
            </w:ins>
          </w:p>
        </w:tc>
        <w:tc>
          <w:tcPr>
            <w:tcW w:w="4111" w:type="dxa"/>
            <w:shd w:val="clear" w:color="auto" w:fill="auto"/>
          </w:tcPr>
          <w:p w14:paraId="0122186F" w14:textId="470B01DA" w:rsidR="005D5FCE" w:rsidRDefault="005D5FCE" w:rsidP="0088689B">
            <w:pPr>
              <w:pStyle w:val="Tableau"/>
              <w:rPr>
                <w:ins w:id="13" w:author="Jonathan Lafrenière" w:date="2017-03-15T15:35:00Z"/>
              </w:rPr>
            </w:pPr>
            <w:ins w:id="14" w:author="Jonathan Lafrenière" w:date="2017-03-15T15:35:00Z">
              <w:r>
                <w:t>Révision</w:t>
              </w:r>
            </w:ins>
          </w:p>
        </w:tc>
      </w:tr>
    </w:tbl>
    <w:p w14:paraId="7BD441AA" w14:textId="77777777" w:rsidR="00894E6D" w:rsidRPr="00766376" w:rsidRDefault="00894E6D" w:rsidP="0012738C">
      <w:pPr>
        <w:pStyle w:val="Titre1"/>
        <w:rPr>
          <w:lang w:val="fr-CA"/>
        </w:rPr>
      </w:pPr>
      <w:bookmarkStart w:id="15" w:name="_Toc476836998"/>
      <w:r w:rsidRPr="00766376">
        <w:rPr>
          <w:lang w:val="fr-CA"/>
        </w:rPr>
        <w:lastRenderedPageBreak/>
        <w:t>Introduction</w:t>
      </w:r>
      <w:bookmarkEnd w:id="15"/>
    </w:p>
    <w:p w14:paraId="18E815EA" w14:textId="77777777" w:rsidR="00894E6D" w:rsidRPr="00766376" w:rsidRDefault="00894E6D" w:rsidP="00894E6D">
      <w:pPr>
        <w:pStyle w:val="Titre2"/>
        <w:numPr>
          <w:ilvl w:val="1"/>
          <w:numId w:val="2"/>
        </w:numPr>
      </w:pPr>
      <w:bookmarkStart w:id="16" w:name="_Toc337022870"/>
      <w:bookmarkStart w:id="17" w:name="_Toc476836999"/>
      <w:commentRangeStart w:id="18"/>
      <w:r w:rsidRPr="00766376">
        <w:t>Définitions, acronymes et abréviations</w:t>
      </w:r>
      <w:bookmarkEnd w:id="16"/>
      <w:commentRangeEnd w:id="18"/>
      <w:r w:rsidR="005F72F5" w:rsidRPr="00766376">
        <w:rPr>
          <w:rStyle w:val="Marquedecommentaire"/>
          <w:rFonts w:ascii="Times New Roman" w:hAnsi="Times New Roman"/>
          <w:b w:val="0"/>
          <w:bCs w:val="0"/>
        </w:rPr>
        <w:commentReference w:id="18"/>
      </w:r>
      <w:bookmarkEnd w:id="17"/>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55"/>
      </w:tblGrid>
      <w:tr w:rsidR="00766376" w:rsidRPr="00766376" w14:paraId="5981E575" w14:textId="77777777" w:rsidTr="003D3A8C">
        <w:trPr>
          <w:trHeight w:val="297"/>
          <w:tblHeader/>
        </w:trPr>
        <w:tc>
          <w:tcPr>
            <w:tcW w:w="2835" w:type="dxa"/>
            <w:shd w:val="clear" w:color="auto" w:fill="F2F2F2"/>
            <w:vAlign w:val="center"/>
          </w:tcPr>
          <w:p w14:paraId="1A9D6EED" w14:textId="77777777" w:rsidR="00894E6D" w:rsidRPr="00766376" w:rsidRDefault="00894E6D" w:rsidP="00001C3F">
            <w:pPr>
              <w:pStyle w:val="TableauTitre"/>
            </w:pPr>
            <w:r w:rsidRPr="00766376">
              <w:t>Termes</w:t>
            </w:r>
          </w:p>
        </w:tc>
        <w:tc>
          <w:tcPr>
            <w:tcW w:w="7655" w:type="dxa"/>
            <w:shd w:val="clear" w:color="auto" w:fill="F2F2F2"/>
            <w:vAlign w:val="center"/>
          </w:tcPr>
          <w:p w14:paraId="24B5476D" w14:textId="77777777" w:rsidR="00894E6D" w:rsidRPr="00766376" w:rsidRDefault="00894E6D" w:rsidP="00001C3F">
            <w:pPr>
              <w:pStyle w:val="TableauTitre"/>
            </w:pPr>
            <w:r w:rsidRPr="00766376">
              <w:t>Définitions</w:t>
            </w:r>
          </w:p>
        </w:tc>
      </w:tr>
      <w:tr w:rsidR="00766376" w:rsidRPr="00766376" w14:paraId="3036E704" w14:textId="77777777" w:rsidTr="003D3A8C">
        <w:trPr>
          <w:trHeight w:val="297"/>
        </w:trPr>
        <w:tc>
          <w:tcPr>
            <w:tcW w:w="2835" w:type="dxa"/>
            <w:shd w:val="clear" w:color="auto" w:fill="auto"/>
          </w:tcPr>
          <w:p w14:paraId="674C9092" w14:textId="79BE6452" w:rsidR="000572AF" w:rsidRPr="00766376" w:rsidRDefault="003D3A8C" w:rsidP="00001C3F">
            <w:pPr>
              <w:pStyle w:val="Tableau"/>
              <w:jc w:val="left"/>
            </w:pPr>
            <w:r>
              <w:t>Angular.JS</w:t>
            </w:r>
          </w:p>
        </w:tc>
        <w:tc>
          <w:tcPr>
            <w:tcW w:w="7655" w:type="dxa"/>
            <w:shd w:val="clear" w:color="auto" w:fill="auto"/>
          </w:tcPr>
          <w:p w14:paraId="7F530D6C" w14:textId="43611DFC" w:rsidR="000572AF" w:rsidRPr="00766376" w:rsidRDefault="003D3A8C" w:rsidP="00001C3F">
            <w:pPr>
              <w:pStyle w:val="Tableau"/>
              <w:jc w:val="left"/>
            </w:pPr>
            <w:r>
              <w:t xml:space="preserve">Framework </w:t>
            </w:r>
            <w:proofErr w:type="spellStart"/>
            <w:r>
              <w:t>Javascript</w:t>
            </w:r>
            <w:proofErr w:type="spellEnd"/>
            <w:r>
              <w:t xml:space="preserve"> MVVM/MVW</w:t>
            </w:r>
          </w:p>
        </w:tc>
      </w:tr>
      <w:tr w:rsidR="003D7D5C" w:rsidRPr="00766376" w14:paraId="77C87930" w14:textId="77777777" w:rsidTr="003D3A8C">
        <w:trPr>
          <w:trHeight w:val="297"/>
        </w:trPr>
        <w:tc>
          <w:tcPr>
            <w:tcW w:w="2835" w:type="dxa"/>
            <w:shd w:val="clear" w:color="auto" w:fill="auto"/>
          </w:tcPr>
          <w:p w14:paraId="1F17F816" w14:textId="60DE2271" w:rsidR="003D7D5C" w:rsidRDefault="003D7D5C" w:rsidP="00001C3F">
            <w:pPr>
              <w:pStyle w:val="Tableau"/>
              <w:jc w:val="left"/>
            </w:pPr>
            <w:r>
              <w:t>AJAX</w:t>
            </w:r>
          </w:p>
        </w:tc>
        <w:tc>
          <w:tcPr>
            <w:tcW w:w="7655" w:type="dxa"/>
            <w:shd w:val="clear" w:color="auto" w:fill="auto"/>
          </w:tcPr>
          <w:p w14:paraId="759532BD" w14:textId="697885E5" w:rsidR="003D7D5C" w:rsidRDefault="003D7D5C" w:rsidP="00001C3F">
            <w:pPr>
              <w:pStyle w:val="Tableau"/>
              <w:jc w:val="left"/>
            </w:pPr>
            <w:proofErr w:type="spellStart"/>
            <w:r>
              <w:t>Asynchronous</w:t>
            </w:r>
            <w:proofErr w:type="spellEnd"/>
            <w:r>
              <w:t xml:space="preserve"> </w:t>
            </w:r>
            <w:proofErr w:type="spellStart"/>
            <w:r>
              <w:t>Javascript</w:t>
            </w:r>
            <w:proofErr w:type="spellEnd"/>
            <w:r>
              <w:t xml:space="preserve"> And XML, technique de développement permettant d’interroger un serveur à l’aide de requêtes envoyées à l’aide de JavaScript. Les données récupérées peuvent servir, par exemple, à actualiser les données affichées sur une page Web sans avoir à rafraîchir la page au complet.</w:t>
            </w:r>
          </w:p>
        </w:tc>
      </w:tr>
      <w:tr w:rsidR="003D3A8C" w:rsidRPr="00766376" w14:paraId="61EE13F6" w14:textId="77777777" w:rsidTr="003D3A8C">
        <w:trPr>
          <w:trHeight w:val="297"/>
        </w:trPr>
        <w:tc>
          <w:tcPr>
            <w:tcW w:w="2835" w:type="dxa"/>
            <w:shd w:val="clear" w:color="auto" w:fill="auto"/>
          </w:tcPr>
          <w:p w14:paraId="2D6289F3" w14:textId="0580A720" w:rsidR="003D3A8C" w:rsidRDefault="003D3A8C" w:rsidP="00001C3F">
            <w:pPr>
              <w:pStyle w:val="Tableau"/>
              <w:jc w:val="left"/>
            </w:pPr>
            <w:proofErr w:type="spellStart"/>
            <w:r>
              <w:t>Cordova</w:t>
            </w:r>
            <w:proofErr w:type="spellEnd"/>
          </w:p>
        </w:tc>
        <w:tc>
          <w:tcPr>
            <w:tcW w:w="7655" w:type="dxa"/>
            <w:shd w:val="clear" w:color="auto" w:fill="auto"/>
          </w:tcPr>
          <w:p w14:paraId="3852F782" w14:textId="486247B1" w:rsidR="003D3A8C" w:rsidRDefault="003D3A8C" w:rsidP="003D3A8C">
            <w:pPr>
              <w:pStyle w:val="Tableau"/>
              <w:jc w:val="left"/>
            </w:pPr>
            <w:r>
              <w:t xml:space="preserve">Framework permettant de compiler des sites </w:t>
            </w:r>
            <w:proofErr w:type="spellStart"/>
            <w:r>
              <w:t>webs</w:t>
            </w:r>
            <w:proofErr w:type="spellEnd"/>
            <w:r>
              <w:t xml:space="preserve"> en applications natives pouvant accéder aux différents périphériques d’un appareil mobile.</w:t>
            </w:r>
          </w:p>
        </w:tc>
      </w:tr>
      <w:tr w:rsidR="00D049B8" w:rsidRPr="00766376" w14:paraId="6D021F5A" w14:textId="77777777" w:rsidTr="003D3A8C">
        <w:trPr>
          <w:trHeight w:val="297"/>
        </w:trPr>
        <w:tc>
          <w:tcPr>
            <w:tcW w:w="2835" w:type="dxa"/>
            <w:shd w:val="clear" w:color="auto" w:fill="auto"/>
          </w:tcPr>
          <w:p w14:paraId="7F4B78EF" w14:textId="0579C0BA" w:rsidR="00D049B8" w:rsidRDefault="00D049B8" w:rsidP="00001C3F">
            <w:pPr>
              <w:pStyle w:val="Tableau"/>
              <w:jc w:val="left"/>
            </w:pPr>
            <w:r>
              <w:t>Directives</w:t>
            </w:r>
          </w:p>
        </w:tc>
        <w:tc>
          <w:tcPr>
            <w:tcW w:w="7655" w:type="dxa"/>
            <w:shd w:val="clear" w:color="auto" w:fill="auto"/>
          </w:tcPr>
          <w:p w14:paraId="0D6B6B5A" w14:textId="6F143A08" w:rsidR="00D049B8" w:rsidRDefault="00D049B8" w:rsidP="003D3A8C">
            <w:pPr>
              <w:pStyle w:val="Tableau"/>
              <w:jc w:val="left"/>
            </w:pPr>
            <w:r>
              <w:t>Fonctionnalité d’Angular permettant de créer des balises, classes et attributs à ajouter au DOM d’un document HTML.</w:t>
            </w:r>
          </w:p>
        </w:tc>
      </w:tr>
      <w:tr w:rsidR="00D049B8" w:rsidRPr="00766376" w14:paraId="384D77D3" w14:textId="77777777" w:rsidTr="003D3A8C">
        <w:trPr>
          <w:trHeight w:val="297"/>
        </w:trPr>
        <w:tc>
          <w:tcPr>
            <w:tcW w:w="2835" w:type="dxa"/>
            <w:shd w:val="clear" w:color="auto" w:fill="auto"/>
          </w:tcPr>
          <w:p w14:paraId="760AD165" w14:textId="0EFA9932" w:rsidR="00D049B8" w:rsidRDefault="00D049B8" w:rsidP="00001C3F">
            <w:pPr>
              <w:pStyle w:val="Tableau"/>
              <w:jc w:val="left"/>
            </w:pPr>
            <w:r>
              <w:t>DOM</w:t>
            </w:r>
          </w:p>
        </w:tc>
        <w:tc>
          <w:tcPr>
            <w:tcW w:w="7655" w:type="dxa"/>
            <w:shd w:val="clear" w:color="auto" w:fill="auto"/>
          </w:tcPr>
          <w:p w14:paraId="180FFC44" w14:textId="2171400D" w:rsidR="00D049B8" w:rsidRDefault="00D049B8" w:rsidP="003D3A8C">
            <w:pPr>
              <w:pStyle w:val="Tableau"/>
              <w:jc w:val="left"/>
            </w:pPr>
            <w:r>
              <w:t>Document Object Model, Structure d’un document XML</w:t>
            </w:r>
          </w:p>
        </w:tc>
      </w:tr>
      <w:tr w:rsidR="003D3A8C" w:rsidRPr="00766376" w14:paraId="43312370" w14:textId="77777777" w:rsidTr="003D3A8C">
        <w:trPr>
          <w:trHeight w:val="297"/>
        </w:trPr>
        <w:tc>
          <w:tcPr>
            <w:tcW w:w="2835" w:type="dxa"/>
            <w:shd w:val="clear" w:color="auto" w:fill="auto"/>
          </w:tcPr>
          <w:p w14:paraId="1B21D66F" w14:textId="4F294A3E" w:rsidR="003D3A8C" w:rsidRDefault="003D3A8C" w:rsidP="00001C3F">
            <w:pPr>
              <w:pStyle w:val="Tableau"/>
              <w:jc w:val="left"/>
            </w:pPr>
            <w:proofErr w:type="spellStart"/>
            <w:r>
              <w:t>Ionic</w:t>
            </w:r>
            <w:proofErr w:type="spellEnd"/>
          </w:p>
        </w:tc>
        <w:tc>
          <w:tcPr>
            <w:tcW w:w="7655" w:type="dxa"/>
            <w:shd w:val="clear" w:color="auto" w:fill="auto"/>
          </w:tcPr>
          <w:p w14:paraId="7C2C1BBD" w14:textId="14A01B09" w:rsidR="003D3A8C" w:rsidRDefault="003D3A8C" w:rsidP="00001C3F">
            <w:pPr>
              <w:pStyle w:val="Tableau"/>
              <w:jc w:val="left"/>
            </w:pPr>
            <w:r>
              <w:t xml:space="preserve">Framework Basé sur Angular.JS permettant de définir la structure d’une application mobile de manière à ce qu’elle soit facilement transposable en application Native à l’aide de </w:t>
            </w:r>
            <w:proofErr w:type="spellStart"/>
            <w:r>
              <w:t>Cordova</w:t>
            </w:r>
            <w:proofErr w:type="spellEnd"/>
            <w:r>
              <w:t>.</w:t>
            </w:r>
          </w:p>
        </w:tc>
      </w:tr>
      <w:tr w:rsidR="00D049B8" w:rsidRPr="00766376" w14:paraId="11A76E55" w14:textId="77777777" w:rsidTr="003D3A8C">
        <w:trPr>
          <w:trHeight w:val="297"/>
        </w:trPr>
        <w:tc>
          <w:tcPr>
            <w:tcW w:w="2835" w:type="dxa"/>
            <w:shd w:val="clear" w:color="auto" w:fill="auto"/>
          </w:tcPr>
          <w:p w14:paraId="7466B0BB" w14:textId="5F407A5C" w:rsidR="00D049B8" w:rsidRDefault="00D049B8" w:rsidP="00001C3F">
            <w:pPr>
              <w:pStyle w:val="Tableau"/>
              <w:jc w:val="left"/>
            </w:pPr>
            <w:r>
              <w:t>MVC</w:t>
            </w:r>
          </w:p>
        </w:tc>
        <w:tc>
          <w:tcPr>
            <w:tcW w:w="7655" w:type="dxa"/>
            <w:shd w:val="clear" w:color="auto" w:fill="auto"/>
          </w:tcPr>
          <w:p w14:paraId="2296E3A1" w14:textId="40BD9A0B" w:rsidR="00D049B8" w:rsidRDefault="00D049B8" w:rsidP="00001C3F">
            <w:pPr>
              <w:pStyle w:val="Tableau"/>
              <w:jc w:val="left"/>
            </w:pPr>
            <w:r>
              <w:t>Modèle Vue Contrôleur – Patron de conception d’application</w:t>
            </w:r>
          </w:p>
        </w:tc>
      </w:tr>
      <w:tr w:rsidR="003D3A8C" w:rsidRPr="00766376" w14:paraId="64F9D7F3" w14:textId="77777777" w:rsidTr="003D3A8C">
        <w:trPr>
          <w:trHeight w:val="297"/>
        </w:trPr>
        <w:tc>
          <w:tcPr>
            <w:tcW w:w="2835" w:type="dxa"/>
            <w:shd w:val="clear" w:color="auto" w:fill="auto"/>
          </w:tcPr>
          <w:p w14:paraId="48343D39" w14:textId="5FDE7A50" w:rsidR="003D3A8C" w:rsidRDefault="003D3A8C" w:rsidP="00001C3F">
            <w:pPr>
              <w:pStyle w:val="Tableau"/>
              <w:jc w:val="left"/>
            </w:pPr>
            <w:r>
              <w:t>MVVM</w:t>
            </w:r>
          </w:p>
        </w:tc>
        <w:tc>
          <w:tcPr>
            <w:tcW w:w="7655" w:type="dxa"/>
            <w:shd w:val="clear" w:color="auto" w:fill="auto"/>
          </w:tcPr>
          <w:p w14:paraId="171D956B" w14:textId="44C0FD5F" w:rsidR="003D3A8C" w:rsidRDefault="003D3A8C" w:rsidP="00001C3F">
            <w:pPr>
              <w:pStyle w:val="Tableau"/>
              <w:jc w:val="left"/>
            </w:pPr>
            <w:r>
              <w:t>Modèle Vue – Vue Modèle, Patron de conception d’application</w:t>
            </w:r>
          </w:p>
        </w:tc>
      </w:tr>
      <w:tr w:rsidR="003D3A8C" w:rsidRPr="00766376" w14:paraId="58738309" w14:textId="77777777" w:rsidTr="003D3A8C">
        <w:trPr>
          <w:trHeight w:val="297"/>
        </w:trPr>
        <w:tc>
          <w:tcPr>
            <w:tcW w:w="2835" w:type="dxa"/>
            <w:shd w:val="clear" w:color="auto" w:fill="auto"/>
          </w:tcPr>
          <w:p w14:paraId="58ABAB19" w14:textId="6276C4F0" w:rsidR="003D3A8C" w:rsidRDefault="003D3A8C" w:rsidP="00001C3F">
            <w:pPr>
              <w:pStyle w:val="Tableau"/>
              <w:jc w:val="left"/>
            </w:pPr>
            <w:r>
              <w:t>MVW</w:t>
            </w:r>
          </w:p>
        </w:tc>
        <w:tc>
          <w:tcPr>
            <w:tcW w:w="7655" w:type="dxa"/>
            <w:shd w:val="clear" w:color="auto" w:fill="auto"/>
          </w:tcPr>
          <w:p w14:paraId="4CCFBC31" w14:textId="76395E66" w:rsidR="003D3A8C" w:rsidRDefault="003D3A8C" w:rsidP="00001C3F">
            <w:pPr>
              <w:pStyle w:val="Tableau"/>
              <w:jc w:val="left"/>
            </w:pPr>
            <w:r>
              <w:t xml:space="preserve">Modèle Vue </w:t>
            </w:r>
            <w:proofErr w:type="spellStart"/>
            <w:r>
              <w:t>Whatever</w:t>
            </w:r>
            <w:proofErr w:type="spellEnd"/>
          </w:p>
        </w:tc>
      </w:tr>
    </w:tbl>
    <w:p w14:paraId="24E561A6" w14:textId="77777777" w:rsidR="00894E6D" w:rsidRPr="00766376" w:rsidRDefault="00894E6D">
      <w:pPr>
        <w:pStyle w:val="Lgende"/>
      </w:pPr>
      <w:bookmarkStart w:id="19" w:name="_Toc340492962"/>
      <w:r w:rsidRPr="00766376">
        <w:t xml:space="preserve">Tableau </w:t>
      </w:r>
      <w:fldSimple w:instr=" STYLEREF 1 \s ">
        <w:r w:rsidR="00606DA5">
          <w:rPr>
            <w:noProof/>
          </w:rPr>
          <w:t>1</w:t>
        </w:r>
      </w:fldSimple>
      <w:r w:rsidRPr="00766376">
        <w:t>.</w:t>
      </w:r>
      <w:fldSimple w:instr=" SEQ Tableau \* ARABIC \s 1 ">
        <w:r w:rsidR="00606DA5">
          <w:rPr>
            <w:noProof/>
          </w:rPr>
          <w:t>1</w:t>
        </w:r>
      </w:fldSimple>
      <w:r w:rsidRPr="00766376">
        <w:t> : Abréviations</w:t>
      </w:r>
      <w:bookmarkEnd w:id="19"/>
    </w:p>
    <w:p w14:paraId="0EDFD62E" w14:textId="77777777" w:rsidR="00A85285" w:rsidRPr="00766376" w:rsidRDefault="00A85285" w:rsidP="00A85285">
      <w:pPr>
        <w:pStyle w:val="Titre2"/>
      </w:pPr>
      <w:bookmarkStart w:id="20" w:name="_Toc476837000"/>
      <w:r w:rsidRPr="00766376">
        <w:t>Journal d’avancement du projet</w:t>
      </w:r>
      <w:bookmarkEnd w:id="20"/>
    </w:p>
    <w:p w14:paraId="3C285104" w14:textId="77777777" w:rsidR="00A85285" w:rsidRPr="00766376" w:rsidRDefault="00A85285" w:rsidP="00A85285">
      <w:r w:rsidRPr="00766376">
        <w:t xml:space="preserve">Résumé ce qui a été réalisé durant la semaine. Par exemple : installation de Visual Studio 2015; étude du </w:t>
      </w:r>
      <w:proofErr w:type="spellStart"/>
      <w:r w:rsidRPr="00766376">
        <w:t>framework</w:t>
      </w:r>
      <w:proofErr w:type="spellEnd"/>
      <w:r w:rsidRPr="00766376">
        <w:t xml:space="preserve"> ASP.NET; programmation de l’objet de communication avec la BD; etc.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9072"/>
      </w:tblGrid>
      <w:tr w:rsidR="00766376" w:rsidRPr="00766376" w14:paraId="6C4ACC8B" w14:textId="77777777" w:rsidTr="00A85285">
        <w:trPr>
          <w:cantSplit/>
          <w:trHeight w:val="340"/>
          <w:tblHeader/>
        </w:trPr>
        <w:tc>
          <w:tcPr>
            <w:tcW w:w="1384" w:type="dxa"/>
            <w:shd w:val="clear" w:color="auto" w:fill="F2F2F2"/>
            <w:vAlign w:val="center"/>
          </w:tcPr>
          <w:p w14:paraId="71B8EA08" w14:textId="77777777" w:rsidR="00A85285" w:rsidRPr="00766376" w:rsidRDefault="00A85285" w:rsidP="00001C3F">
            <w:pPr>
              <w:pStyle w:val="TableauTitre"/>
            </w:pPr>
            <w:commentRangeStart w:id="21"/>
            <w:r w:rsidRPr="00766376">
              <w:t>Date</w:t>
            </w:r>
          </w:p>
        </w:tc>
        <w:tc>
          <w:tcPr>
            <w:tcW w:w="9072" w:type="dxa"/>
            <w:shd w:val="clear" w:color="auto" w:fill="F2F2F2"/>
            <w:vAlign w:val="center"/>
          </w:tcPr>
          <w:p w14:paraId="5DF71E1B" w14:textId="77777777" w:rsidR="00A85285" w:rsidRPr="00766376" w:rsidRDefault="00A85285" w:rsidP="00A85285">
            <w:pPr>
              <w:pStyle w:val="TableauTitre"/>
            </w:pPr>
            <w:r w:rsidRPr="00766376">
              <w:t xml:space="preserve">Résumé de l’avancement hebdomadaire </w:t>
            </w:r>
          </w:p>
        </w:tc>
      </w:tr>
      <w:tr w:rsidR="00766376" w:rsidRPr="00766376" w14:paraId="2C286805" w14:textId="77777777" w:rsidTr="00A85285">
        <w:trPr>
          <w:cantSplit/>
          <w:trHeight w:val="340"/>
        </w:trPr>
        <w:tc>
          <w:tcPr>
            <w:tcW w:w="1384" w:type="dxa"/>
            <w:shd w:val="clear" w:color="auto" w:fill="auto"/>
            <w:vAlign w:val="center"/>
          </w:tcPr>
          <w:p w14:paraId="0C95EF6E" w14:textId="1DD1C038" w:rsidR="00A85285" w:rsidRPr="00766376" w:rsidRDefault="00D363E6" w:rsidP="00A85285">
            <w:pPr>
              <w:pStyle w:val="Tableau"/>
              <w:jc w:val="left"/>
            </w:pPr>
            <w:r>
              <w:t>2017</w:t>
            </w:r>
            <w:r w:rsidR="00A96D80" w:rsidRPr="00766376">
              <w:t>-02-01</w:t>
            </w:r>
          </w:p>
        </w:tc>
        <w:tc>
          <w:tcPr>
            <w:tcW w:w="9072" w:type="dxa"/>
            <w:shd w:val="clear" w:color="auto" w:fill="auto"/>
            <w:vAlign w:val="center"/>
          </w:tcPr>
          <w:p w14:paraId="780C5F40" w14:textId="77777777" w:rsidR="00A85285" w:rsidRDefault="00D363E6" w:rsidP="00A85285">
            <w:pPr>
              <w:pStyle w:val="Tableau"/>
              <w:jc w:val="left"/>
            </w:pPr>
            <w:r>
              <w:t>Recherche sur les rôles respectifs d’</w:t>
            </w:r>
            <w:proofErr w:type="spellStart"/>
            <w:r>
              <w:t>Ionic</w:t>
            </w:r>
            <w:proofErr w:type="spellEnd"/>
            <w:r>
              <w:t xml:space="preserve">, </w:t>
            </w:r>
            <w:proofErr w:type="spellStart"/>
            <w:r>
              <w:t>Cordova</w:t>
            </w:r>
            <w:proofErr w:type="spellEnd"/>
            <w:r>
              <w:t xml:space="preserve"> et Angular.JS</w:t>
            </w:r>
          </w:p>
          <w:p w14:paraId="6F0EF70C" w14:textId="0DAF08D9" w:rsidR="00D363E6" w:rsidRPr="00766376" w:rsidRDefault="00D363E6" w:rsidP="00A85285">
            <w:pPr>
              <w:pStyle w:val="Tableau"/>
              <w:jc w:val="left"/>
            </w:pPr>
            <w:r>
              <w:t>Création de démos</w:t>
            </w:r>
          </w:p>
        </w:tc>
      </w:tr>
      <w:tr w:rsidR="00766376" w:rsidRPr="00766376" w14:paraId="489D4FD4" w14:textId="77777777" w:rsidTr="00A85285">
        <w:trPr>
          <w:cantSplit/>
          <w:trHeight w:val="340"/>
        </w:trPr>
        <w:tc>
          <w:tcPr>
            <w:tcW w:w="1384" w:type="dxa"/>
            <w:shd w:val="clear" w:color="auto" w:fill="auto"/>
            <w:vAlign w:val="center"/>
          </w:tcPr>
          <w:p w14:paraId="252B4795" w14:textId="18DD3762" w:rsidR="00A85285" w:rsidRPr="00766376" w:rsidRDefault="00D363E6" w:rsidP="00A85285">
            <w:pPr>
              <w:pStyle w:val="Tableau"/>
              <w:jc w:val="left"/>
            </w:pPr>
            <w:r>
              <w:t>2017-02-08</w:t>
            </w:r>
          </w:p>
        </w:tc>
        <w:tc>
          <w:tcPr>
            <w:tcW w:w="9072" w:type="dxa"/>
            <w:shd w:val="clear" w:color="auto" w:fill="auto"/>
            <w:vAlign w:val="center"/>
          </w:tcPr>
          <w:p w14:paraId="0865E8B6" w14:textId="0EF32435" w:rsidR="00A85285" w:rsidRPr="00766376" w:rsidRDefault="00D363E6" w:rsidP="00A85285">
            <w:pPr>
              <w:pStyle w:val="Tableau"/>
              <w:jc w:val="left"/>
            </w:pPr>
            <w:r>
              <w:t>Rédaction de la documentation</w:t>
            </w:r>
            <w:commentRangeEnd w:id="21"/>
            <w:r w:rsidR="0088689B">
              <w:rPr>
                <w:rStyle w:val="Marquedecommentaire"/>
                <w:lang w:eastAsia="fr-CA"/>
              </w:rPr>
              <w:commentReference w:id="21"/>
            </w:r>
          </w:p>
        </w:tc>
      </w:tr>
      <w:tr w:rsidR="00FA6663" w:rsidRPr="00766376" w14:paraId="56E45942" w14:textId="77777777" w:rsidTr="00A85285">
        <w:trPr>
          <w:cantSplit/>
          <w:trHeight w:val="340"/>
          <w:ins w:id="22" w:author="Jonathan Lafrenière" w:date="2017-03-15T15:24:00Z"/>
        </w:trPr>
        <w:tc>
          <w:tcPr>
            <w:tcW w:w="1384" w:type="dxa"/>
            <w:shd w:val="clear" w:color="auto" w:fill="auto"/>
            <w:vAlign w:val="center"/>
          </w:tcPr>
          <w:p w14:paraId="27AA6EF4" w14:textId="78C1DB56" w:rsidR="00FA6663" w:rsidRDefault="00FA6663" w:rsidP="00A85285">
            <w:pPr>
              <w:pStyle w:val="Tableau"/>
              <w:jc w:val="left"/>
              <w:rPr>
                <w:ins w:id="23" w:author="Jonathan Lafrenière" w:date="2017-03-15T15:24:00Z"/>
              </w:rPr>
            </w:pPr>
            <w:ins w:id="24" w:author="Jonathan Lafrenière" w:date="2017-03-15T15:24:00Z">
              <w:r>
                <w:t>2017-02-15</w:t>
              </w:r>
            </w:ins>
          </w:p>
        </w:tc>
        <w:tc>
          <w:tcPr>
            <w:tcW w:w="9072" w:type="dxa"/>
            <w:shd w:val="clear" w:color="auto" w:fill="auto"/>
            <w:vAlign w:val="center"/>
          </w:tcPr>
          <w:p w14:paraId="506F3F83" w14:textId="400869E7" w:rsidR="00FA6663" w:rsidRDefault="00FA6663" w:rsidP="00A85285">
            <w:pPr>
              <w:pStyle w:val="Tableau"/>
              <w:jc w:val="left"/>
              <w:rPr>
                <w:ins w:id="25" w:author="Jonathan Lafrenière" w:date="2017-03-15T15:24:00Z"/>
              </w:rPr>
            </w:pPr>
            <w:ins w:id="26" w:author="Jonathan Lafrenière" w:date="2017-03-15T15:24:00Z">
              <w:r>
                <w:t>Expérimentation du Framework</w:t>
              </w:r>
            </w:ins>
          </w:p>
        </w:tc>
      </w:tr>
      <w:tr w:rsidR="00FA6663" w:rsidRPr="00766376" w14:paraId="1D54204C" w14:textId="77777777" w:rsidTr="00A85285">
        <w:trPr>
          <w:cantSplit/>
          <w:trHeight w:val="340"/>
          <w:ins w:id="27" w:author="Jonathan Lafrenière" w:date="2017-03-15T15:24:00Z"/>
        </w:trPr>
        <w:tc>
          <w:tcPr>
            <w:tcW w:w="1384" w:type="dxa"/>
            <w:shd w:val="clear" w:color="auto" w:fill="auto"/>
            <w:vAlign w:val="center"/>
          </w:tcPr>
          <w:p w14:paraId="0B8165C3" w14:textId="5D3E4617" w:rsidR="00FA6663" w:rsidRDefault="00FA6663" w:rsidP="00A85285">
            <w:pPr>
              <w:pStyle w:val="Tableau"/>
              <w:jc w:val="left"/>
              <w:rPr>
                <w:ins w:id="28" w:author="Jonathan Lafrenière" w:date="2017-03-15T15:24:00Z"/>
              </w:rPr>
            </w:pPr>
            <w:ins w:id="29" w:author="Jonathan Lafrenière" w:date="2017-03-15T15:24:00Z">
              <w:r>
                <w:t>2017-02-22</w:t>
              </w:r>
            </w:ins>
          </w:p>
        </w:tc>
        <w:tc>
          <w:tcPr>
            <w:tcW w:w="9072" w:type="dxa"/>
            <w:shd w:val="clear" w:color="auto" w:fill="auto"/>
            <w:vAlign w:val="center"/>
          </w:tcPr>
          <w:p w14:paraId="7E299C0A" w14:textId="5DCCAC94" w:rsidR="00FA6663" w:rsidRDefault="00FA6663" w:rsidP="00A85285">
            <w:pPr>
              <w:pStyle w:val="Tableau"/>
              <w:jc w:val="left"/>
              <w:rPr>
                <w:ins w:id="30" w:author="Jonathan Lafrenière" w:date="2017-03-15T15:24:00Z"/>
              </w:rPr>
            </w:pPr>
            <w:ins w:id="31" w:author="Jonathan Lafrenière" w:date="2017-03-15T15:25:00Z">
              <w:r>
                <w:t>Début du développement d’un démonstrateur et rédaction de la documentation</w:t>
              </w:r>
            </w:ins>
          </w:p>
        </w:tc>
      </w:tr>
      <w:tr w:rsidR="00FA6663" w:rsidRPr="00766376" w14:paraId="6F0A49E5" w14:textId="77777777" w:rsidTr="00A85285">
        <w:trPr>
          <w:cantSplit/>
          <w:trHeight w:val="340"/>
          <w:ins w:id="32" w:author="Jonathan Lafrenière" w:date="2017-03-15T15:24:00Z"/>
        </w:trPr>
        <w:tc>
          <w:tcPr>
            <w:tcW w:w="1384" w:type="dxa"/>
            <w:shd w:val="clear" w:color="auto" w:fill="auto"/>
            <w:vAlign w:val="center"/>
          </w:tcPr>
          <w:p w14:paraId="46D17172" w14:textId="008DB472" w:rsidR="00FA6663" w:rsidRDefault="00FA6663" w:rsidP="00A85285">
            <w:pPr>
              <w:pStyle w:val="Tableau"/>
              <w:jc w:val="left"/>
              <w:rPr>
                <w:ins w:id="33" w:author="Jonathan Lafrenière" w:date="2017-03-15T15:24:00Z"/>
              </w:rPr>
            </w:pPr>
            <w:ins w:id="34" w:author="Jonathan Lafrenière" w:date="2017-03-15T15:25:00Z">
              <w:r>
                <w:t>2017-03-01</w:t>
              </w:r>
            </w:ins>
          </w:p>
        </w:tc>
        <w:tc>
          <w:tcPr>
            <w:tcW w:w="9072" w:type="dxa"/>
            <w:shd w:val="clear" w:color="auto" w:fill="auto"/>
            <w:vAlign w:val="center"/>
          </w:tcPr>
          <w:p w14:paraId="6BF9F3C9" w14:textId="456A9B5F" w:rsidR="00FA6663" w:rsidRDefault="00FA6663" w:rsidP="00A85285">
            <w:pPr>
              <w:pStyle w:val="Tableau"/>
              <w:jc w:val="left"/>
              <w:rPr>
                <w:ins w:id="35" w:author="Jonathan Lafrenière" w:date="2017-03-15T15:24:00Z"/>
              </w:rPr>
            </w:pPr>
            <w:ins w:id="36" w:author="Jonathan Lafrenière" w:date="2017-03-15T15:25:00Z">
              <w:r>
                <w:t>Développement du démonstrateur</w:t>
              </w:r>
            </w:ins>
          </w:p>
        </w:tc>
      </w:tr>
      <w:tr w:rsidR="00FA6663" w:rsidRPr="00766376" w14:paraId="64105ED9" w14:textId="77777777" w:rsidTr="00A85285">
        <w:trPr>
          <w:cantSplit/>
          <w:trHeight w:val="340"/>
          <w:ins w:id="37" w:author="Jonathan Lafrenière" w:date="2017-03-15T15:25:00Z"/>
        </w:trPr>
        <w:tc>
          <w:tcPr>
            <w:tcW w:w="1384" w:type="dxa"/>
            <w:shd w:val="clear" w:color="auto" w:fill="auto"/>
            <w:vAlign w:val="center"/>
          </w:tcPr>
          <w:p w14:paraId="04037FF9" w14:textId="575025B2" w:rsidR="00FA6663" w:rsidRDefault="00FA6663" w:rsidP="00A85285">
            <w:pPr>
              <w:pStyle w:val="Tableau"/>
              <w:jc w:val="left"/>
              <w:rPr>
                <w:ins w:id="38" w:author="Jonathan Lafrenière" w:date="2017-03-15T15:25:00Z"/>
              </w:rPr>
            </w:pPr>
            <w:ins w:id="39" w:author="Jonathan Lafrenière" w:date="2017-03-15T15:25:00Z">
              <w:r>
                <w:t>2017</w:t>
              </w:r>
            </w:ins>
            <w:ins w:id="40" w:author="Jonathan Lafrenière" w:date="2017-03-15T15:26:00Z">
              <w:r>
                <w:t>-03-08</w:t>
              </w:r>
            </w:ins>
          </w:p>
        </w:tc>
        <w:tc>
          <w:tcPr>
            <w:tcW w:w="9072" w:type="dxa"/>
            <w:shd w:val="clear" w:color="auto" w:fill="auto"/>
            <w:vAlign w:val="center"/>
          </w:tcPr>
          <w:p w14:paraId="15511E9E" w14:textId="38C304EB" w:rsidR="00FA6663" w:rsidRDefault="00FA6663" w:rsidP="00A85285">
            <w:pPr>
              <w:pStyle w:val="Tableau"/>
              <w:jc w:val="left"/>
              <w:rPr>
                <w:ins w:id="41" w:author="Jonathan Lafrenière" w:date="2017-03-15T15:25:00Z"/>
              </w:rPr>
            </w:pPr>
            <w:ins w:id="42" w:author="Jonathan Lafrenière" w:date="2017-03-15T15:26:00Z">
              <w:r>
                <w:t>Polissage du démonstrateur, commentaires, indentation</w:t>
              </w:r>
            </w:ins>
          </w:p>
        </w:tc>
      </w:tr>
    </w:tbl>
    <w:p w14:paraId="560C5D51" w14:textId="77777777" w:rsidR="00A85285" w:rsidRPr="00766376" w:rsidRDefault="00A85285">
      <w:pPr>
        <w:pStyle w:val="Lgende"/>
      </w:pPr>
      <w:r w:rsidRPr="00766376">
        <w:t xml:space="preserve">Tableau </w:t>
      </w:r>
      <w:fldSimple w:instr=" STYLEREF 1 \s ">
        <w:r w:rsidR="00606DA5">
          <w:rPr>
            <w:noProof/>
          </w:rPr>
          <w:t>1</w:t>
        </w:r>
      </w:fldSimple>
      <w:r w:rsidRPr="00766376">
        <w:t>.</w:t>
      </w:r>
      <w:fldSimple w:instr=" SEQ Tableau \* ARABIC \s 1 ">
        <w:r w:rsidR="00606DA5">
          <w:rPr>
            <w:noProof/>
          </w:rPr>
          <w:t>2</w:t>
        </w:r>
      </w:fldSimple>
      <w:r w:rsidRPr="00766376">
        <w:t xml:space="preserve"> : Journal d’avancement hebdomadaire</w:t>
      </w:r>
    </w:p>
    <w:p w14:paraId="3364DC72" w14:textId="77777777" w:rsidR="0042532A" w:rsidRPr="00766376" w:rsidRDefault="000572AF" w:rsidP="0012738C">
      <w:pPr>
        <w:pStyle w:val="Titre1"/>
        <w:rPr>
          <w:lang w:val="fr-CA"/>
        </w:rPr>
      </w:pPr>
      <w:bookmarkStart w:id="43" w:name="_Toc476837001"/>
      <w:r w:rsidRPr="00766376">
        <w:rPr>
          <w:lang w:val="fr-CA"/>
        </w:rPr>
        <w:lastRenderedPageBreak/>
        <w:t>Étude de la méthodologie de développement d’une application Web mobile à l’aide de l’IDE spécifié</w:t>
      </w:r>
      <w:bookmarkEnd w:id="43"/>
    </w:p>
    <w:p w14:paraId="3D3E449A" w14:textId="0C04F765" w:rsidR="00766376" w:rsidRPr="00766376" w:rsidRDefault="00FE0A54" w:rsidP="00766376">
      <w:pPr>
        <w:pStyle w:val="Titre2"/>
      </w:pPr>
      <w:bookmarkStart w:id="44" w:name="_Toc476837002"/>
      <w:r>
        <w:t xml:space="preserve">Relation entre </w:t>
      </w:r>
      <w:proofErr w:type="spellStart"/>
      <w:r>
        <w:t>Ionic</w:t>
      </w:r>
      <w:proofErr w:type="spellEnd"/>
      <w:r>
        <w:t xml:space="preserve">, </w:t>
      </w:r>
      <w:proofErr w:type="spellStart"/>
      <w:r>
        <w:t>Cordova</w:t>
      </w:r>
      <w:proofErr w:type="spellEnd"/>
      <w:r>
        <w:t xml:space="preserve"> et </w:t>
      </w:r>
      <w:r w:rsidR="00766376" w:rsidRPr="00766376">
        <w:t>Angular</w:t>
      </w:r>
      <w:bookmarkEnd w:id="44"/>
    </w:p>
    <w:p w14:paraId="335B8542" w14:textId="6D9E06BB" w:rsidR="007A1EE2" w:rsidRDefault="00FE0A54" w:rsidP="00FE0A54">
      <w:pPr>
        <w:rPr>
          <w:szCs w:val="24"/>
        </w:rPr>
      </w:pPr>
      <w:proofErr w:type="spellStart"/>
      <w:r>
        <w:rPr>
          <w:szCs w:val="24"/>
        </w:rPr>
        <w:t>Ionic</w:t>
      </w:r>
      <w:proofErr w:type="spellEnd"/>
      <w:r>
        <w:rPr>
          <w:szCs w:val="24"/>
        </w:rPr>
        <w:t xml:space="preserve"> est un Framework HTML5 composé de plusieurs classes CSS, de librairies et de modules JavaScript s’appuyant sur le Framework Angular.js</w:t>
      </w:r>
      <w:r w:rsidR="007A1EE2">
        <w:rPr>
          <w:szCs w:val="24"/>
        </w:rPr>
        <w:t xml:space="preserve">. Le développement d’applications à l’aide de ces trois technologies se qualifierait plutôt de « développement </w:t>
      </w:r>
      <w:proofErr w:type="spellStart"/>
      <w:r w:rsidR="007A1EE2">
        <w:rPr>
          <w:szCs w:val="24"/>
        </w:rPr>
        <w:t>Ionic</w:t>
      </w:r>
      <w:proofErr w:type="spellEnd"/>
      <w:r w:rsidR="007A1EE2">
        <w:rPr>
          <w:szCs w:val="24"/>
        </w:rPr>
        <w:t xml:space="preserve"> » que de développement Angular ou </w:t>
      </w:r>
      <w:proofErr w:type="spellStart"/>
      <w:r w:rsidR="007A1EE2">
        <w:rPr>
          <w:szCs w:val="24"/>
        </w:rPr>
        <w:t>Cordova</w:t>
      </w:r>
      <w:proofErr w:type="spellEnd"/>
      <w:r w:rsidR="007A1EE2">
        <w:rPr>
          <w:szCs w:val="24"/>
        </w:rPr>
        <w:t>, car ces deux technologies sont des composants nécessaires au fonctionnement correct d’</w:t>
      </w:r>
      <w:proofErr w:type="spellStart"/>
      <w:r w:rsidR="007A1EE2">
        <w:rPr>
          <w:szCs w:val="24"/>
        </w:rPr>
        <w:t>Ionic</w:t>
      </w:r>
      <w:proofErr w:type="spellEnd"/>
      <w:r w:rsidR="007A1EE2">
        <w:rPr>
          <w:szCs w:val="24"/>
        </w:rPr>
        <w:t>.</w:t>
      </w:r>
    </w:p>
    <w:p w14:paraId="1E1D54C1" w14:textId="75DB3084" w:rsidR="007A1EE2" w:rsidRDefault="007A1EE2" w:rsidP="007A1EE2">
      <w:pPr>
        <w:pStyle w:val="Titre2"/>
      </w:pPr>
      <w:bookmarkStart w:id="45" w:name="_Toc476837003"/>
      <w:r>
        <w:t>Qu’est-ce qu’Angular.JS?</w:t>
      </w:r>
      <w:bookmarkEnd w:id="45"/>
    </w:p>
    <w:p w14:paraId="0A9A3C04" w14:textId="481DCA39" w:rsidR="00C86DE0" w:rsidRDefault="007A1EE2" w:rsidP="003D7D5C">
      <w:pPr>
        <w:spacing w:after="0"/>
        <w:rPr>
          <w:szCs w:val="24"/>
        </w:rPr>
      </w:pPr>
      <w:r>
        <w:rPr>
          <w:szCs w:val="24"/>
        </w:rPr>
        <w:t xml:space="preserve">Angular est un Framework JavaScript développé par Google semblable au Framework </w:t>
      </w:r>
      <w:proofErr w:type="spellStart"/>
      <w:r>
        <w:rPr>
          <w:szCs w:val="24"/>
        </w:rPr>
        <w:t>React</w:t>
      </w:r>
      <w:proofErr w:type="spellEnd"/>
      <w:r>
        <w:rPr>
          <w:szCs w:val="24"/>
        </w:rPr>
        <w:t xml:space="preserve"> utilisé par Facebook. Il permet de réduire la quantité de code nécessa</w:t>
      </w:r>
      <w:r w:rsidR="003D7D5C">
        <w:rPr>
          <w:szCs w:val="24"/>
        </w:rPr>
        <w:t xml:space="preserve">ire à l’affichage d’éléments répétitifs </w:t>
      </w:r>
      <w:r>
        <w:rPr>
          <w:szCs w:val="24"/>
        </w:rPr>
        <w:t xml:space="preserve">en permettant au programmeur </w:t>
      </w:r>
    </w:p>
    <w:p w14:paraId="5EE09D5A" w14:textId="6ED5DD24" w:rsidR="00C86DE0" w:rsidRDefault="00C86DE0" w:rsidP="007B4D28">
      <w:pPr>
        <w:pStyle w:val="Paragraphedeliste"/>
      </w:pPr>
      <w:r>
        <w:t>D’organiser son code en modules et contrôleurs</w:t>
      </w:r>
    </w:p>
    <w:p w14:paraId="4177B3E1" w14:textId="251E7F02" w:rsidR="00C86DE0" w:rsidRPr="00C86DE0" w:rsidRDefault="00C86DE0" w:rsidP="007B4D28">
      <w:pPr>
        <w:pStyle w:val="Paragraphedeliste"/>
      </w:pPr>
      <w:r>
        <w:t>D’injecter des variables à l’intérieur de fichiers HTML</w:t>
      </w:r>
    </w:p>
    <w:p w14:paraId="3BD788F5" w14:textId="6B799919" w:rsidR="00FE0A54" w:rsidRDefault="00C86DE0" w:rsidP="007B4D28">
      <w:pPr>
        <w:pStyle w:val="Paragraphedeliste"/>
      </w:pPr>
      <w:r>
        <w:t>D</w:t>
      </w:r>
      <w:r w:rsidR="007A1EE2" w:rsidRPr="00C86DE0">
        <w:t xml:space="preserve">e décrire une structure (dans le fichier HTML) qui sera répétée automatiquement pour tous les </w:t>
      </w:r>
      <w:r>
        <w:t>éléments d’une collection</w:t>
      </w:r>
    </w:p>
    <w:p w14:paraId="32F3478C" w14:textId="7699BFCA" w:rsidR="00C86DE0" w:rsidRDefault="00C86DE0" w:rsidP="007B4D28">
      <w:pPr>
        <w:pStyle w:val="Paragraphedeliste"/>
      </w:pPr>
      <w:r>
        <w:t>De créer des attributs pour balises HTML (appelés « directives »)</w:t>
      </w:r>
    </w:p>
    <w:p w14:paraId="035F9748" w14:textId="1466D07D" w:rsidR="00C86DE0" w:rsidRDefault="00C86DE0" w:rsidP="007B4D28">
      <w:pPr>
        <w:pStyle w:val="Paragraphedeliste"/>
      </w:pPr>
      <w:r>
        <w:t>De lier des données de la vue (Fichier HTML) au modèle (Application JavaScript)</w:t>
      </w:r>
    </w:p>
    <w:p w14:paraId="339294EC" w14:textId="427C06FC" w:rsidR="00C86DE0" w:rsidRDefault="00C86DE0" w:rsidP="00C86DE0">
      <w:pPr>
        <w:pStyle w:val="Titre2"/>
      </w:pPr>
      <w:bookmarkStart w:id="46" w:name="_Toc476837004"/>
      <w:r>
        <w:t>Installation</w:t>
      </w:r>
      <w:bookmarkEnd w:id="46"/>
    </w:p>
    <w:p w14:paraId="50DEF4EC" w14:textId="0AB92CF5" w:rsidR="00C86DE0" w:rsidRDefault="00C86DE0" w:rsidP="00C86DE0">
      <w:r>
        <w:t>Angular.js s’installe comme n’importe quelle autre librairie JavaScript, à l’aide de CDN ou en hébergeant le fichier localement. Un lien vers le fichier minimal est disponible au bas de cette page</w:t>
      </w:r>
      <w:r>
        <w:rPr>
          <w:rStyle w:val="Appelnotedebasdep"/>
        </w:rPr>
        <w:footnoteReference w:id="1"/>
      </w:r>
      <w:r>
        <w:t>.</w:t>
      </w:r>
      <w:r w:rsidR="00EA47AB">
        <w:t xml:space="preserve"> La version étudiée dans ce document sera la version 1.6.1, qui n’est pas la plus récente, mais la plus utilisée actuellement. Cette version sera supportée à l’avenir par </w:t>
      </w:r>
      <w:proofErr w:type="spellStart"/>
      <w:r w:rsidR="00EA47AB">
        <w:t>Ionic</w:t>
      </w:r>
      <w:proofErr w:type="spellEnd"/>
      <w:r w:rsidR="00EA47AB">
        <w:t>.</w:t>
      </w:r>
    </w:p>
    <w:p w14:paraId="07D477AC" w14:textId="77777777" w:rsidR="00C86DE0" w:rsidRDefault="00C86DE0" w:rsidP="00C86DE0"/>
    <w:p w14:paraId="0C84399B" w14:textId="6DCC26B2" w:rsidR="00C86DE0" w:rsidRDefault="00C86DE0" w:rsidP="00C86DE0">
      <w:pPr>
        <w:pStyle w:val="Titre2"/>
      </w:pPr>
      <w:bookmarkStart w:id="47" w:name="_Toc476837005"/>
      <w:r>
        <w:t>Principes de base</w:t>
      </w:r>
      <w:bookmarkEnd w:id="47"/>
    </w:p>
    <w:p w14:paraId="2C650D25" w14:textId="270923C9" w:rsidR="000A2E39" w:rsidRPr="000A2E39" w:rsidRDefault="000A2E39" w:rsidP="000A2E39">
      <w:pPr>
        <w:pStyle w:val="Titre3"/>
      </w:pPr>
      <w:bookmarkStart w:id="48" w:name="_Toc476837006"/>
      <w:r>
        <w:t>Introduction à Angular.JS</w:t>
      </w:r>
      <w:bookmarkEnd w:id="48"/>
    </w:p>
    <w:bookmarkStart w:id="49" w:name="_MON_1548073360"/>
    <w:bookmarkEnd w:id="49"/>
    <w:p w14:paraId="54B3A363" w14:textId="34689D3D" w:rsidR="005B6BF6" w:rsidRDefault="003D7D5C" w:rsidP="005B6BF6">
      <w:pPr>
        <w:keepNext/>
      </w:pPr>
      <w:r>
        <w:object w:dxaOrig="8640" w:dyaOrig="4004" w14:anchorId="48987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177.75pt" o:ole="">
            <v:imagedata r:id="rId11" o:title=""/>
          </v:shape>
          <o:OLEObject Type="Embed" ProgID="Word.OpenDocumentText.12" ShapeID="_x0000_i1025" DrawAspect="Content" ObjectID="_1551097357" r:id="rId12"/>
        </w:object>
      </w:r>
    </w:p>
    <w:p w14:paraId="489604CC" w14:textId="2159A6C8" w:rsidR="00C86DE0" w:rsidRDefault="005B6BF6" w:rsidP="00310BDB">
      <w:pPr>
        <w:pStyle w:val="Lgende"/>
      </w:pPr>
      <w:r>
        <w:t xml:space="preserve">Figure </w:t>
      </w:r>
      <w:fldSimple w:instr=" SEQ Figure \* ARABIC ">
        <w:r w:rsidR="00310BDB">
          <w:rPr>
            <w:noProof/>
          </w:rPr>
          <w:t>1</w:t>
        </w:r>
      </w:fldSimple>
      <w:r>
        <w:t>: Application Angular.JS Minimale</w:t>
      </w:r>
    </w:p>
    <w:p w14:paraId="15FAAD51" w14:textId="1A61C832" w:rsidR="007A04BE" w:rsidRDefault="0096140A" w:rsidP="005B6BF6">
      <w:r>
        <w:t xml:space="preserve">Une application Angular.js est composée de contrôleurs, qui eux-mêmes sont composés de variables </w:t>
      </w:r>
      <w:r w:rsidR="004D1D18">
        <w:t xml:space="preserve">et de fonctions </w:t>
      </w:r>
      <w:r>
        <w:t>dont la portée est limitée</w:t>
      </w:r>
      <w:r w:rsidR="00501617">
        <w:t>. Les contrôleurs permettent, à l’instar du modèle MVC, de limiter les interactions de l’utilisateur avec le modèle. Toutes les variables et fonction du contrôleur sont déclarées en tant qu’attributs de la variable $scope.</w:t>
      </w:r>
    </w:p>
    <w:p w14:paraId="2A0183B0" w14:textId="082226A1" w:rsidR="007A04BE" w:rsidRDefault="007A04BE" w:rsidP="005B6BF6">
      <w:r>
        <w:t>Pour accéder à ces variables dans un fichier HTML, il faudra spécifier le nom et le contr</w:t>
      </w:r>
      <w:r w:rsidR="004D1D18">
        <w:t>ôleur utilisé à l’aide de directives.</w:t>
      </w:r>
    </w:p>
    <w:bookmarkStart w:id="50" w:name="_MON_1548076353"/>
    <w:bookmarkEnd w:id="50"/>
    <w:p w14:paraId="7AE9DC39" w14:textId="77777777" w:rsidR="004D1D18" w:rsidRDefault="007A04BE" w:rsidP="004D1D18">
      <w:pPr>
        <w:keepNext/>
      </w:pPr>
      <w:r>
        <w:object w:dxaOrig="8640" w:dyaOrig="400" w14:anchorId="0BC239E0">
          <v:shape id="_x0000_i1026" type="#_x0000_t75" style="width:6in;height:20.25pt" o:ole="">
            <v:imagedata r:id="rId13" o:title=""/>
          </v:shape>
          <o:OLEObject Type="Embed" ProgID="Word.OpenDocumentText.12" ShapeID="_x0000_i1026" DrawAspect="Content" ObjectID="_1551097358" r:id="rId14"/>
        </w:object>
      </w:r>
    </w:p>
    <w:p w14:paraId="501ACBB7" w14:textId="325A5EBC" w:rsidR="007A04BE" w:rsidRDefault="004D1D18" w:rsidP="00310BDB">
      <w:pPr>
        <w:pStyle w:val="Lgende"/>
      </w:pPr>
      <w:r>
        <w:t xml:space="preserve">Figure </w:t>
      </w:r>
      <w:fldSimple w:instr=" SEQ Figure \* ARABIC ">
        <w:r w:rsidR="00310BDB">
          <w:rPr>
            <w:noProof/>
          </w:rPr>
          <w:t>2</w:t>
        </w:r>
      </w:fldSimple>
      <w:r>
        <w:t>: Syntaxe correctes des directives</w:t>
      </w:r>
      <w:r>
        <w:rPr>
          <w:noProof/>
        </w:rPr>
        <w:t xml:space="preserve"> permettant d'assigner l'application et le contrôleur au document entier</w:t>
      </w:r>
    </w:p>
    <w:p w14:paraId="17FDCA52" w14:textId="77777777" w:rsidR="007A04BE" w:rsidRDefault="007A04BE" w:rsidP="005B6BF6"/>
    <w:p w14:paraId="7E477763" w14:textId="77777777" w:rsidR="007A04BE" w:rsidRDefault="007A04BE" w:rsidP="005B6BF6"/>
    <w:p w14:paraId="09D28FA8" w14:textId="12A26938" w:rsidR="004D1D18" w:rsidRDefault="004D1D18" w:rsidP="004D1D18">
      <w:pPr>
        <w:keepNext/>
      </w:pPr>
      <w:r>
        <w:lastRenderedPageBreak/>
        <w:t>E</w:t>
      </w:r>
      <w:r w:rsidR="007A04BE">
        <w:t>n déclarant l’application et le contrôleur utilisé dans la balise HTML, il sera possible d’accéder aux différentes variables du « Scope » partout dans le fichier. I</w:t>
      </w:r>
      <w:r w:rsidR="009E2B41">
        <w:t>l est possible</w:t>
      </w:r>
      <w:r w:rsidR="007A04BE">
        <w:t xml:space="preserve"> de nicher les contrôleurs les uns aux travers des autres. Ainsi, différentes parties du document auront accès à différentes informations.</w:t>
      </w:r>
      <w:bookmarkStart w:id="51" w:name="_MON_1548076536"/>
      <w:bookmarkEnd w:id="51"/>
      <w:r>
        <w:object w:dxaOrig="10800" w:dyaOrig="2402" w14:anchorId="4EFF9EA8">
          <v:shape id="_x0000_i1027" type="#_x0000_t75" style="width:540.75pt;height:120pt" o:ole="">
            <v:imagedata r:id="rId15" o:title=""/>
          </v:shape>
          <o:OLEObject Type="Embed" ProgID="Word.OpenDocumentText.12" ShapeID="_x0000_i1027" DrawAspect="Content" ObjectID="_1551097359" r:id="rId16"/>
        </w:object>
      </w:r>
    </w:p>
    <w:p w14:paraId="221525B4" w14:textId="71B2F9DC" w:rsidR="007A04BE" w:rsidRDefault="004D1D18" w:rsidP="00310BDB">
      <w:pPr>
        <w:pStyle w:val="Lgende"/>
      </w:pPr>
      <w:r>
        <w:t xml:space="preserve">Figure </w:t>
      </w:r>
      <w:fldSimple w:instr=" SEQ Figure \* ARABIC ">
        <w:r w:rsidR="00310BDB">
          <w:rPr>
            <w:noProof/>
          </w:rPr>
          <w:t>3</w:t>
        </w:r>
      </w:fldSimple>
      <w:r>
        <w:t xml:space="preserve">: </w:t>
      </w:r>
      <w:commentRangeStart w:id="52"/>
      <w:del w:id="53" w:author="Jonathan Lafrenière" w:date="2017-03-15T15:24:00Z">
        <w:r w:rsidDel="00310BDB">
          <w:delText>Tout le document aura accès aux fonctions et variables du contrôleur ctrl mais seulement une partie aura accès au contrôleur ctrl2</w:delText>
        </w:r>
        <w:commentRangeEnd w:id="52"/>
        <w:r w:rsidR="004576FE" w:rsidDel="00310BDB">
          <w:rPr>
            <w:rStyle w:val="Marquedecommentaire"/>
            <w:b w:val="0"/>
            <w:bCs w:val="0"/>
            <w:color w:val="auto"/>
          </w:rPr>
          <w:commentReference w:id="52"/>
        </w:r>
      </w:del>
      <w:ins w:id="54" w:author="Jonathan Lafrenière" w:date="2017-03-15T15:24:00Z">
        <w:r w:rsidR="00FA6663">
          <w:t>Utilisation de plusieurs contrô</w:t>
        </w:r>
        <w:r w:rsidR="00310BDB">
          <w:t>leurs</w:t>
        </w:r>
      </w:ins>
    </w:p>
    <w:p w14:paraId="66FCB8B4" w14:textId="7BC96D50" w:rsidR="00893F85" w:rsidRDefault="004D1D18" w:rsidP="00893F85">
      <w:r>
        <w:t>Une fois Angular importé, l’application Angular importée et les applications et contrôleurs affectés au document, il sera possible d’accéder aux variables et fonctions directement depuis le document HTML.</w:t>
      </w:r>
      <w:bookmarkStart w:id="55" w:name="_MON_1548237926"/>
      <w:bookmarkEnd w:id="55"/>
      <w:r w:rsidR="00665663">
        <w:object w:dxaOrig="8640" w:dyaOrig="890" w14:anchorId="47A3B173">
          <v:shape id="_x0000_i1028" type="#_x0000_t75" style="width:6in;height:44.25pt" o:ole="">
            <v:imagedata r:id="rId17" o:title=""/>
          </v:shape>
          <o:OLEObject Type="Embed" ProgID="Word.OpenDocumentText.12" ShapeID="_x0000_i1028" DrawAspect="Content" ObjectID="_1551097360" r:id="rId18"/>
        </w:object>
      </w:r>
    </w:p>
    <w:p w14:paraId="57E78140" w14:textId="24CC3EE9" w:rsidR="004D1D18" w:rsidRDefault="00893F85" w:rsidP="00310BDB">
      <w:pPr>
        <w:pStyle w:val="Lgende"/>
      </w:pPr>
      <w:r>
        <w:t xml:space="preserve">Figure </w:t>
      </w:r>
      <w:fldSimple w:instr=" SEQ Figure \* ARABIC ">
        <w:r w:rsidR="00310BDB">
          <w:rPr>
            <w:noProof/>
          </w:rPr>
          <w:t>4</w:t>
        </w:r>
      </w:fldSimple>
      <w:r>
        <w:t>: Contenu du fichier app.js</w:t>
      </w:r>
    </w:p>
    <w:p w14:paraId="2428078C" w14:textId="77777777" w:rsidR="00893F85" w:rsidRDefault="006B7E41" w:rsidP="00893F85">
      <w:pPr>
        <w:keepNext/>
      </w:pPr>
      <w:bookmarkStart w:id="56" w:name="_MON_1548238105"/>
      <w:bookmarkEnd w:id="56"/>
      <w:r>
        <w:pict w14:anchorId="0A72421E">
          <v:shape id="_x0000_i1029" type="#_x0000_t75" style="width:6in;height:153.75pt">
            <v:imagedata r:id="rId19" o:title=""/>
          </v:shape>
        </w:pict>
      </w:r>
    </w:p>
    <w:p w14:paraId="53A8CD45" w14:textId="539AFC2F" w:rsidR="004D1D18" w:rsidRDefault="00893F85" w:rsidP="00310BDB">
      <w:pPr>
        <w:pStyle w:val="Lgende"/>
      </w:pPr>
      <w:r>
        <w:t xml:space="preserve">Figure </w:t>
      </w:r>
      <w:fldSimple w:instr=" SEQ Figure \* ARABIC ">
        <w:r w:rsidR="00310BDB">
          <w:rPr>
            <w:noProof/>
          </w:rPr>
          <w:t>5</w:t>
        </w:r>
      </w:fldSimple>
      <w:r>
        <w:t>: Contenu du fichier HTML</w:t>
      </w:r>
    </w:p>
    <w:p w14:paraId="14CC70DA" w14:textId="77777777" w:rsidR="001D2550" w:rsidRDefault="001D2550" w:rsidP="005B6BF6"/>
    <w:p w14:paraId="21BB3007" w14:textId="77777777" w:rsidR="00893F85" w:rsidRDefault="00893F85" w:rsidP="00893F85">
      <w:pPr>
        <w:keepNext/>
      </w:pPr>
      <w:r>
        <w:rPr>
          <w:noProof/>
        </w:rPr>
        <w:drawing>
          <wp:inline distT="0" distB="0" distL="0" distR="0" wp14:anchorId="1FC7B3C6" wp14:editId="4B4873E4">
            <wp:extent cx="3276600" cy="76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762000"/>
                    </a:xfrm>
                    <a:prstGeom prst="rect">
                      <a:avLst/>
                    </a:prstGeom>
                  </pic:spPr>
                </pic:pic>
              </a:graphicData>
            </a:graphic>
          </wp:inline>
        </w:drawing>
      </w:r>
    </w:p>
    <w:p w14:paraId="447835C7" w14:textId="16E67FBE" w:rsidR="001D2550" w:rsidRDefault="00893F85" w:rsidP="00310BDB">
      <w:pPr>
        <w:pStyle w:val="Lgende"/>
      </w:pPr>
      <w:r>
        <w:t xml:space="preserve">Figure </w:t>
      </w:r>
      <w:fldSimple w:instr=" SEQ Figure \* ARABIC ">
        <w:r w:rsidR="00310BDB">
          <w:rPr>
            <w:noProof/>
          </w:rPr>
          <w:t>6</w:t>
        </w:r>
      </w:fldSimple>
      <w:r>
        <w:t>: Résultat</w:t>
      </w:r>
    </w:p>
    <w:p w14:paraId="42B273CC" w14:textId="77777777" w:rsidR="00310BDB" w:rsidRDefault="00893F85">
      <w:pPr>
        <w:keepNext/>
        <w:jc w:val="left"/>
        <w:rPr>
          <w:ins w:id="57" w:author="Jonathan Lafrenière" w:date="2017-03-15T15:24:00Z"/>
        </w:rPr>
        <w:pPrChange w:id="58" w:author="Jonathan Lafrenière" w:date="2017-03-15T15:24:00Z">
          <w:pPr>
            <w:jc w:val="center"/>
          </w:pPr>
        </w:pPrChange>
      </w:pPr>
      <w:r>
        <w:t xml:space="preserve">Les doubles accolades à l’intérieur du fichier HTML permettent d’afficher une variable ou d’appeler une fonction Angular </w:t>
      </w:r>
      <w:r w:rsidR="000A2E39">
        <w:t xml:space="preserve">à </w:t>
      </w:r>
      <w:r w:rsidR="00B81830">
        <w:t xml:space="preserve">l’intérieur de balises où une application et un contrôleur ont été définis. </w:t>
      </w:r>
    </w:p>
    <w:p w14:paraId="5360F637" w14:textId="531143BB" w:rsidR="00310BDB" w:rsidRDefault="00B81830">
      <w:pPr>
        <w:keepNext/>
        <w:jc w:val="center"/>
        <w:rPr>
          <w:ins w:id="59" w:author="Jonathan Lafrenière" w:date="2017-03-15T15:23:00Z"/>
        </w:rPr>
        <w:pPrChange w:id="60" w:author="Jonathan Lafrenière" w:date="2017-03-15T15:24:00Z">
          <w:pPr>
            <w:jc w:val="center"/>
          </w:pPr>
        </w:pPrChange>
      </w:pPr>
      <w:commentRangeStart w:id="61"/>
      <w:r>
        <w:rPr>
          <w:noProof/>
        </w:rPr>
        <w:drawing>
          <wp:inline distT="0" distB="0" distL="0" distR="0" wp14:anchorId="471E6F47" wp14:editId="64483F54">
            <wp:extent cx="4865744" cy="33623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3145" cy="3381260"/>
                    </a:xfrm>
                    <a:prstGeom prst="rect">
                      <a:avLst/>
                    </a:prstGeom>
                  </pic:spPr>
                </pic:pic>
              </a:graphicData>
            </a:graphic>
          </wp:inline>
        </w:drawing>
      </w:r>
      <w:commentRangeEnd w:id="61"/>
    </w:p>
    <w:p w14:paraId="2DDEA6C6" w14:textId="50839043" w:rsidR="00B81830" w:rsidRDefault="00310BDB">
      <w:pPr>
        <w:pStyle w:val="Lgende"/>
        <w:pPrChange w:id="62" w:author="Jonathan Lafrenière" w:date="2017-03-15T15:23:00Z">
          <w:pPr/>
        </w:pPrChange>
      </w:pPr>
      <w:ins w:id="63" w:author="Jonathan Lafrenière" w:date="2017-03-15T15:23:00Z">
        <w:r>
          <w:t xml:space="preserve">Figure </w:t>
        </w:r>
        <w:r>
          <w:fldChar w:fldCharType="begin"/>
        </w:r>
        <w:r>
          <w:instrText xml:space="preserve"> SEQ Figure \* ARABIC </w:instrText>
        </w:r>
      </w:ins>
      <w:r>
        <w:fldChar w:fldCharType="separate"/>
      </w:r>
      <w:ins w:id="64" w:author="Jonathan Lafrenière" w:date="2017-03-15T15:23:00Z">
        <w:r>
          <w:rPr>
            <w:noProof/>
          </w:rPr>
          <w:t>7</w:t>
        </w:r>
        <w:r>
          <w:fldChar w:fldCharType="end"/>
        </w:r>
        <w:r>
          <w:t>: Affichage de variables et de fonctions du modèle</w:t>
        </w:r>
      </w:ins>
      <w:r w:rsidR="004576FE">
        <w:rPr>
          <w:rStyle w:val="Marquedecommentaire"/>
        </w:rPr>
        <w:commentReference w:id="61"/>
      </w:r>
    </w:p>
    <w:p w14:paraId="07E03F5D" w14:textId="011965A7" w:rsidR="00FC166F" w:rsidRPr="003D7D5C" w:rsidRDefault="00B81830" w:rsidP="00E221D8">
      <w:pPr>
        <w:rPr>
          <w:sz w:val="20"/>
        </w:rPr>
      </w:pPr>
      <w:r w:rsidRPr="00950C74">
        <w:rPr>
          <w:sz w:val="20"/>
        </w:rPr>
        <w:t xml:space="preserve">Lien </w:t>
      </w:r>
      <w:proofErr w:type="spellStart"/>
      <w:r w:rsidRPr="00950C74">
        <w:rPr>
          <w:sz w:val="20"/>
        </w:rPr>
        <w:t>JsFiddle</w:t>
      </w:r>
      <w:proofErr w:type="spellEnd"/>
      <w:r w:rsidRPr="00950C74">
        <w:rPr>
          <w:sz w:val="20"/>
        </w:rPr>
        <w:t xml:space="preserve"> disponible au bas</w:t>
      </w:r>
      <w:r w:rsidRPr="00950C74">
        <w:rPr>
          <w:rStyle w:val="Appelnotedebasdep"/>
          <w:sz w:val="20"/>
        </w:rPr>
        <w:footnoteReference w:id="2"/>
      </w:r>
      <w:r w:rsidRPr="00950C74">
        <w:rPr>
          <w:sz w:val="20"/>
        </w:rPr>
        <w:t xml:space="preserve"> </w:t>
      </w:r>
    </w:p>
    <w:p w14:paraId="6B995D84" w14:textId="0B57D87E" w:rsidR="002A2EDC" w:rsidRDefault="002A2EDC" w:rsidP="002A2EDC">
      <w:pPr>
        <w:pStyle w:val="Titre2"/>
      </w:pPr>
      <w:bookmarkStart w:id="65" w:name="_Toc476837007"/>
      <w:r>
        <w:lastRenderedPageBreak/>
        <w:t>Fonctionnalités avancées d’Angular.JS</w:t>
      </w:r>
      <w:bookmarkEnd w:id="65"/>
    </w:p>
    <w:p w14:paraId="4CA4C968" w14:textId="757E26F6" w:rsidR="00420728" w:rsidRPr="00420728" w:rsidRDefault="00420728" w:rsidP="00420728">
      <w:pPr>
        <w:pStyle w:val="Titre3"/>
      </w:pPr>
      <w:bookmarkStart w:id="66" w:name="_Toc476837008"/>
      <w:r>
        <w:t>Manipulation et affichage du modèle</w:t>
      </w:r>
      <w:bookmarkEnd w:id="66"/>
    </w:p>
    <w:p w14:paraId="0E72485A" w14:textId="317F1C06" w:rsidR="00E221D8" w:rsidRDefault="00EA47AB" w:rsidP="005B6BF6">
      <w:r>
        <w:t xml:space="preserve">Un des gros avantages d’Angular est la synchronisation instantanée de la vue et du modèle de l’application JavaScript. </w:t>
      </w:r>
      <w:r w:rsidR="00B81830">
        <w:t xml:space="preserve"> Une modification d’une variable liée dans un champ texte modifiera donc en temps réel (instantanément au cours de la saisie) la variable associée dans l’application. Inversement, la modification de variables dans l’application sera reflétée instantanément à tous les endroits dans le document où elle est appelée.</w:t>
      </w:r>
    </w:p>
    <w:p w14:paraId="534DD169" w14:textId="77777777" w:rsidR="00310BDB" w:rsidRDefault="00950C74">
      <w:pPr>
        <w:keepNext/>
        <w:jc w:val="center"/>
        <w:rPr>
          <w:ins w:id="67" w:author="Jonathan Lafrenière" w:date="2017-03-15T15:22:00Z"/>
        </w:rPr>
        <w:pPrChange w:id="68" w:author="Jonathan Lafrenière" w:date="2017-03-15T15:22:00Z">
          <w:pPr/>
        </w:pPrChange>
      </w:pPr>
      <w:commentRangeStart w:id="69"/>
      <w:r>
        <w:rPr>
          <w:noProof/>
        </w:rPr>
        <w:drawing>
          <wp:inline distT="0" distB="0" distL="0" distR="0" wp14:anchorId="663827AB" wp14:editId="4E583091">
            <wp:extent cx="6400800" cy="31813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3181350"/>
                    </a:xfrm>
                    <a:prstGeom prst="rect">
                      <a:avLst/>
                    </a:prstGeom>
                  </pic:spPr>
                </pic:pic>
              </a:graphicData>
            </a:graphic>
          </wp:inline>
        </w:drawing>
      </w:r>
      <w:commentRangeEnd w:id="69"/>
    </w:p>
    <w:p w14:paraId="23967CC9" w14:textId="26ECA8C0" w:rsidR="00B81830" w:rsidRDefault="00310BDB">
      <w:pPr>
        <w:pStyle w:val="Lgende"/>
        <w:pPrChange w:id="70" w:author="Jonathan Lafrenière" w:date="2017-03-15T15:22:00Z">
          <w:pPr/>
        </w:pPrChange>
      </w:pPr>
      <w:ins w:id="71" w:author="Jonathan Lafrenière" w:date="2017-03-15T15:22:00Z">
        <w:r>
          <w:t xml:space="preserve">Figure </w:t>
        </w:r>
        <w:r>
          <w:fldChar w:fldCharType="begin"/>
        </w:r>
        <w:r>
          <w:instrText xml:space="preserve"> SEQ Figure \* ARABIC </w:instrText>
        </w:r>
      </w:ins>
      <w:r>
        <w:fldChar w:fldCharType="separate"/>
      </w:r>
      <w:ins w:id="72" w:author="Jonathan Lafrenière" w:date="2017-03-15T15:23:00Z">
        <w:r>
          <w:rPr>
            <w:noProof/>
          </w:rPr>
          <w:t>8</w:t>
        </w:r>
      </w:ins>
      <w:ins w:id="73" w:author="Jonathan Lafrenière" w:date="2017-03-15T15:22:00Z">
        <w:r>
          <w:fldChar w:fldCharType="end"/>
        </w:r>
        <w:r>
          <w:t xml:space="preserve">: Utilisation de la directive </w:t>
        </w:r>
        <w:proofErr w:type="spellStart"/>
        <w:r>
          <w:t>ng</w:t>
        </w:r>
        <w:proofErr w:type="spellEnd"/>
        <w:r>
          <w:t>-model</w:t>
        </w:r>
      </w:ins>
      <w:r w:rsidR="004576FE">
        <w:rPr>
          <w:rStyle w:val="Marquedecommentaire"/>
        </w:rPr>
        <w:commentReference w:id="69"/>
      </w:r>
    </w:p>
    <w:p w14:paraId="7ECDC40A" w14:textId="77777777" w:rsidR="00420728" w:rsidRDefault="00950C74" w:rsidP="00420728">
      <w:pPr>
        <w:spacing w:after="0"/>
        <w:rPr>
          <w:sz w:val="20"/>
        </w:rPr>
      </w:pPr>
      <w:r w:rsidRPr="00950C74">
        <w:rPr>
          <w:sz w:val="20"/>
        </w:rPr>
        <w:t xml:space="preserve">Lien </w:t>
      </w:r>
      <w:proofErr w:type="spellStart"/>
      <w:r w:rsidRPr="00950C74">
        <w:rPr>
          <w:sz w:val="20"/>
        </w:rPr>
        <w:t>JsFiddle</w:t>
      </w:r>
      <w:proofErr w:type="spellEnd"/>
      <w:r w:rsidRPr="00950C74">
        <w:rPr>
          <w:sz w:val="20"/>
        </w:rPr>
        <w:t xml:space="preserve"> disponible au bas</w:t>
      </w:r>
      <w:r w:rsidRPr="00950C74">
        <w:rPr>
          <w:rStyle w:val="Appelnotedebasdep"/>
          <w:sz w:val="20"/>
        </w:rPr>
        <w:footnoteReference w:id="3"/>
      </w:r>
    </w:p>
    <w:p w14:paraId="786616AB" w14:textId="36E6BB1B" w:rsidR="0096140A" w:rsidRDefault="00420728" w:rsidP="00420728">
      <w:pPr>
        <w:spacing w:after="0"/>
      </w:pPr>
      <w:r>
        <w:t xml:space="preserve">Deux nouvelles directives sont introduites dans cet extrait de code : </w:t>
      </w:r>
      <w:proofErr w:type="spellStart"/>
      <w:r w:rsidRPr="00420728">
        <w:rPr>
          <w:b/>
        </w:rPr>
        <w:t>ng</w:t>
      </w:r>
      <w:proofErr w:type="spellEnd"/>
      <w:r w:rsidRPr="00420728">
        <w:rPr>
          <w:b/>
        </w:rPr>
        <w:t>-model</w:t>
      </w:r>
      <w:r>
        <w:t xml:space="preserve">, qui permet d’indiquer à un champ l’attribut du Scope auquel il est lié. Ainsi, modifier le texte modifiera instantanément la valeur de </w:t>
      </w:r>
      <w:r>
        <w:lastRenderedPageBreak/>
        <w:t xml:space="preserve">l’attribut « nom » du contrôleur « ctrl ». La directive </w:t>
      </w:r>
      <w:proofErr w:type="spellStart"/>
      <w:r w:rsidRPr="00420728">
        <w:rPr>
          <w:b/>
        </w:rPr>
        <w:t>ng</w:t>
      </w:r>
      <w:proofErr w:type="spellEnd"/>
      <w:r w:rsidRPr="00420728">
        <w:rPr>
          <w:b/>
        </w:rPr>
        <w:t>-click</w:t>
      </w:r>
      <w:r>
        <w:t xml:space="preserve"> permet, quant à elle, d’appeler des fonctions du contrôleur.</w:t>
      </w:r>
    </w:p>
    <w:p w14:paraId="7D529C20" w14:textId="134DAEAD" w:rsidR="005B6BF6" w:rsidRDefault="00420728" w:rsidP="00C86DE0">
      <w:pPr>
        <w:pStyle w:val="Titre3"/>
      </w:pPr>
      <w:bookmarkStart w:id="74" w:name="_Toc476837009"/>
      <w:r>
        <w:t xml:space="preserve">Directive </w:t>
      </w:r>
      <w:proofErr w:type="spellStart"/>
      <w:r>
        <w:t>ng-repeat</w:t>
      </w:r>
      <w:proofErr w:type="spellEnd"/>
      <w:r>
        <w:t xml:space="preserve"> et répétition de structure</w:t>
      </w:r>
      <w:bookmarkEnd w:id="74"/>
      <w:ins w:id="75" w:author="Jonathan Lafrenière" w:date="2017-03-15T15:21:00Z">
        <w:r w:rsidR="00310BDB">
          <w:t>s</w:t>
        </w:r>
      </w:ins>
    </w:p>
    <w:p w14:paraId="71869979" w14:textId="2632E99F" w:rsidR="00420728" w:rsidRDefault="00420728" w:rsidP="00420728">
      <w:commentRangeStart w:id="76"/>
      <w:r>
        <w:t xml:space="preserve">Cette </w:t>
      </w:r>
      <w:ins w:id="77" w:author="Jonathan Lafrenière" w:date="2017-03-15T15:21:00Z">
        <w:r w:rsidR="00310BDB">
          <w:t xml:space="preserve">directive permet </w:t>
        </w:r>
      </w:ins>
      <w:r>
        <w:t xml:space="preserve">de définir </w:t>
      </w:r>
      <w:commentRangeEnd w:id="76"/>
      <w:r w:rsidR="004576FE">
        <w:rPr>
          <w:rStyle w:val="Marquedecommentaire"/>
        </w:rPr>
        <w:commentReference w:id="76"/>
      </w:r>
      <w:r>
        <w:t>une structure qui sera copiée pour chaque élément d’une « </w:t>
      </w:r>
      <w:proofErr w:type="spellStart"/>
      <w:r>
        <w:t>array</w:t>
      </w:r>
      <w:proofErr w:type="spellEnd"/>
      <w:r>
        <w:t> ».</w:t>
      </w:r>
    </w:p>
    <w:p w14:paraId="2AB94EF1" w14:textId="77777777" w:rsidR="00310BDB" w:rsidRDefault="00420728">
      <w:pPr>
        <w:keepNext/>
        <w:jc w:val="center"/>
        <w:rPr>
          <w:ins w:id="78" w:author="Jonathan Lafrenière" w:date="2017-03-15T15:22:00Z"/>
        </w:rPr>
        <w:pPrChange w:id="79" w:author="Jonathan Lafrenière" w:date="2017-03-15T15:22:00Z">
          <w:pPr/>
        </w:pPrChange>
      </w:pPr>
      <w:commentRangeStart w:id="80"/>
      <w:r>
        <w:rPr>
          <w:noProof/>
        </w:rPr>
        <w:drawing>
          <wp:inline distT="0" distB="0" distL="0" distR="0" wp14:anchorId="504EB2F1" wp14:editId="5EA7EECD">
            <wp:extent cx="5696585" cy="408763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1764" cy="4091354"/>
                    </a:xfrm>
                    <a:prstGeom prst="rect">
                      <a:avLst/>
                    </a:prstGeom>
                  </pic:spPr>
                </pic:pic>
              </a:graphicData>
            </a:graphic>
          </wp:inline>
        </w:drawing>
      </w:r>
      <w:commentRangeEnd w:id="80"/>
    </w:p>
    <w:p w14:paraId="5AB75329" w14:textId="245BCCB9" w:rsidR="00420728" w:rsidRPr="00420728" w:rsidRDefault="00310BDB">
      <w:pPr>
        <w:pStyle w:val="Lgende"/>
        <w:pPrChange w:id="81" w:author="Jonathan Lafrenière" w:date="2017-03-15T15:22:00Z">
          <w:pPr/>
        </w:pPrChange>
      </w:pPr>
      <w:ins w:id="82" w:author="Jonathan Lafrenière" w:date="2017-03-15T15:22:00Z">
        <w:r>
          <w:t xml:space="preserve">Figure </w:t>
        </w:r>
        <w:r>
          <w:fldChar w:fldCharType="begin"/>
        </w:r>
        <w:r>
          <w:instrText xml:space="preserve"> SEQ Figure \* ARABIC </w:instrText>
        </w:r>
      </w:ins>
      <w:r>
        <w:fldChar w:fldCharType="separate"/>
      </w:r>
      <w:ins w:id="83" w:author="Jonathan Lafrenière" w:date="2017-03-15T15:23:00Z">
        <w:r>
          <w:rPr>
            <w:noProof/>
          </w:rPr>
          <w:t>9</w:t>
        </w:r>
      </w:ins>
      <w:ins w:id="84" w:author="Jonathan Lafrenière" w:date="2017-03-15T15:22:00Z">
        <w:r>
          <w:fldChar w:fldCharType="end"/>
        </w:r>
        <w:r>
          <w:t xml:space="preserve">: Utilisation de la directive </w:t>
        </w:r>
        <w:proofErr w:type="spellStart"/>
        <w:r>
          <w:t>ng-repeat</w:t>
        </w:r>
      </w:ins>
      <w:proofErr w:type="spellEnd"/>
      <w:del w:id="85" w:author="Jonathan Lafrenière" w:date="2017-03-15T15:22:00Z">
        <w:r w:rsidR="004576FE" w:rsidDel="00310BDB">
          <w:rPr>
            <w:rStyle w:val="Marquedecommentaire"/>
          </w:rPr>
          <w:commentReference w:id="80"/>
        </w:r>
      </w:del>
    </w:p>
    <w:p w14:paraId="179CC11A" w14:textId="77777777" w:rsidR="00420728" w:rsidRDefault="00420728" w:rsidP="00420728">
      <w:pPr>
        <w:spacing w:after="0"/>
        <w:rPr>
          <w:ins w:id="86" w:author="Jonathan Lafrenière" w:date="2017-03-15T15:22:00Z"/>
          <w:sz w:val="20"/>
        </w:rPr>
      </w:pPr>
      <w:r w:rsidRPr="00950C74">
        <w:rPr>
          <w:sz w:val="20"/>
        </w:rPr>
        <w:t xml:space="preserve">Lien </w:t>
      </w:r>
      <w:proofErr w:type="spellStart"/>
      <w:r w:rsidRPr="00950C74">
        <w:rPr>
          <w:sz w:val="20"/>
        </w:rPr>
        <w:t>JsFiddle</w:t>
      </w:r>
      <w:proofErr w:type="spellEnd"/>
      <w:r w:rsidRPr="00950C74">
        <w:rPr>
          <w:sz w:val="20"/>
        </w:rPr>
        <w:t xml:space="preserve"> disponible au bas</w:t>
      </w:r>
      <w:r w:rsidRPr="00950C74">
        <w:rPr>
          <w:rStyle w:val="Appelnotedebasdep"/>
          <w:sz w:val="20"/>
        </w:rPr>
        <w:footnoteReference w:id="4"/>
      </w:r>
    </w:p>
    <w:p w14:paraId="70C98C5A" w14:textId="77777777" w:rsidR="00310BDB" w:rsidRDefault="00310BDB" w:rsidP="00420728">
      <w:pPr>
        <w:spacing w:after="0"/>
        <w:rPr>
          <w:sz w:val="20"/>
        </w:rPr>
      </w:pPr>
    </w:p>
    <w:p w14:paraId="276387EC" w14:textId="05B03136" w:rsidR="00894E6D" w:rsidRDefault="0042759D" w:rsidP="00DB65D6">
      <w:r>
        <w:lastRenderedPageBreak/>
        <w:t>Cette fonctionnalité est une des fonctionnalités les plus importantes d’Angular. Il est possible d’utiliser des « </w:t>
      </w:r>
      <w:proofErr w:type="spellStart"/>
      <w:r>
        <w:t>arrays</w:t>
      </w:r>
      <w:proofErr w:type="spellEnd"/>
      <w:r>
        <w:t xml:space="preserve"> » basiques ou JSON (comme dans cet exemple) </w:t>
      </w:r>
    </w:p>
    <w:p w14:paraId="2A1C091A" w14:textId="77777777" w:rsidR="00FA0A92" w:rsidRDefault="00FA0A92" w:rsidP="00DB65D6"/>
    <w:p w14:paraId="7CBDBA0F" w14:textId="4CA400E3" w:rsidR="007B4D28" w:rsidRDefault="007B4D28" w:rsidP="007B4D28">
      <w:pPr>
        <w:pStyle w:val="Titre3"/>
      </w:pPr>
      <w:bookmarkStart w:id="87" w:name="_Toc476837010"/>
      <w:r>
        <w:t>Autres fonctionnalités intéressantes</w:t>
      </w:r>
      <w:bookmarkEnd w:id="87"/>
    </w:p>
    <w:p w14:paraId="350F0706" w14:textId="77777777" w:rsidR="007B4D28" w:rsidRDefault="007B4D28" w:rsidP="007B4D28">
      <w:pPr>
        <w:spacing w:after="0"/>
      </w:pPr>
      <w:r>
        <w:t>Il est possible de déclarer un menu déroulant ainsi que les options disponibles de la manière suivante</w:t>
      </w:r>
    </w:p>
    <w:p w14:paraId="5551561A" w14:textId="1C8D34FE" w:rsidR="007B4D28" w:rsidRDefault="007B4D28" w:rsidP="007B4D28">
      <w:pPr>
        <w:spacing w:after="0"/>
        <w:rPr>
          <w:rFonts w:ascii="Consolas" w:hAnsi="Consolas" w:cs="Consolas"/>
          <w:color w:val="0000CD"/>
          <w:shd w:val="clear" w:color="auto" w:fill="FFFFFF"/>
          <w:lang w:val="en-CA"/>
        </w:rPr>
      </w:pPr>
      <w:r w:rsidRPr="00FA0A92">
        <w:rPr>
          <w:rFonts w:ascii="Consolas" w:hAnsi="Consolas" w:cs="Consolas"/>
          <w:color w:val="0000CD"/>
          <w:shd w:val="clear" w:color="auto" w:fill="FFFFFF"/>
          <w:lang w:val="en-CA"/>
        </w:rPr>
        <w:t>&lt;</w:t>
      </w:r>
      <w:r w:rsidRPr="00FA0A92">
        <w:rPr>
          <w:rFonts w:ascii="Consolas" w:hAnsi="Consolas" w:cs="Consolas"/>
          <w:color w:val="A52A2A"/>
          <w:shd w:val="clear" w:color="auto" w:fill="FFFFFF"/>
          <w:lang w:val="en-CA"/>
        </w:rPr>
        <w:t>select</w:t>
      </w:r>
      <w:r w:rsidRPr="00FA0A92">
        <w:rPr>
          <w:rStyle w:val="apple-converted-space"/>
          <w:rFonts w:ascii="Consolas" w:hAnsi="Consolas" w:cs="Consolas"/>
          <w:color w:val="FF0000"/>
          <w:shd w:val="clear" w:color="auto" w:fill="FFFFFF"/>
          <w:lang w:val="en-CA"/>
        </w:rPr>
        <w:t> </w:t>
      </w:r>
      <w:proofErr w:type="spellStart"/>
      <w:r w:rsidRPr="00FA0A92">
        <w:rPr>
          <w:rFonts w:ascii="Consolas" w:hAnsi="Consolas" w:cs="Consolas"/>
          <w:color w:val="FF0000"/>
          <w:shd w:val="clear" w:color="auto" w:fill="FFFFFF"/>
          <w:lang w:val="en-CA"/>
        </w:rPr>
        <w:t>ng</w:t>
      </w:r>
      <w:proofErr w:type="spellEnd"/>
      <w:r w:rsidRPr="00FA0A92">
        <w:rPr>
          <w:rFonts w:ascii="Consolas" w:hAnsi="Consolas" w:cs="Consolas"/>
          <w:color w:val="FF0000"/>
          <w:shd w:val="clear" w:color="auto" w:fill="FFFFFF"/>
          <w:lang w:val="en-CA"/>
        </w:rPr>
        <w:t>-model</w:t>
      </w:r>
      <w:r w:rsidRPr="00FA0A92">
        <w:rPr>
          <w:rFonts w:ascii="Consolas" w:hAnsi="Consolas" w:cs="Consolas"/>
          <w:color w:val="0000CD"/>
          <w:shd w:val="clear" w:color="auto" w:fill="FFFFFF"/>
          <w:lang w:val="en-CA"/>
        </w:rPr>
        <w:t>="</w:t>
      </w:r>
      <w:proofErr w:type="spellStart"/>
      <w:r w:rsidRPr="00FA0A92">
        <w:rPr>
          <w:rFonts w:ascii="Consolas" w:hAnsi="Consolas" w:cs="Consolas"/>
          <w:color w:val="0000CD"/>
          <w:shd w:val="clear" w:color="auto" w:fill="FFFFFF"/>
          <w:lang w:val="en-CA"/>
        </w:rPr>
        <w:t>selectedName</w:t>
      </w:r>
      <w:proofErr w:type="spellEnd"/>
      <w:r w:rsidRPr="00FA0A92">
        <w:rPr>
          <w:rFonts w:ascii="Consolas" w:hAnsi="Consolas" w:cs="Consolas"/>
          <w:color w:val="0000CD"/>
          <w:shd w:val="clear" w:color="auto" w:fill="FFFFFF"/>
          <w:lang w:val="en-CA"/>
        </w:rPr>
        <w:t>"</w:t>
      </w:r>
      <w:r w:rsidRPr="00FA0A92">
        <w:rPr>
          <w:rStyle w:val="apple-converted-space"/>
          <w:rFonts w:ascii="Consolas" w:hAnsi="Consolas" w:cs="Consolas"/>
          <w:color w:val="FF0000"/>
          <w:shd w:val="clear" w:color="auto" w:fill="FFFFFF"/>
          <w:lang w:val="en-CA"/>
        </w:rPr>
        <w:t> </w:t>
      </w:r>
      <w:proofErr w:type="spellStart"/>
      <w:r w:rsidRPr="00FA0A92">
        <w:rPr>
          <w:rFonts w:ascii="Consolas" w:hAnsi="Consolas" w:cs="Consolas"/>
          <w:color w:val="FF0000"/>
          <w:shd w:val="clear" w:color="auto" w:fill="FFFFFF"/>
          <w:lang w:val="en-CA"/>
        </w:rPr>
        <w:t>ng</w:t>
      </w:r>
      <w:proofErr w:type="spellEnd"/>
      <w:r w:rsidRPr="00FA0A92">
        <w:rPr>
          <w:rFonts w:ascii="Consolas" w:hAnsi="Consolas" w:cs="Consolas"/>
          <w:color w:val="FF0000"/>
          <w:shd w:val="clear" w:color="auto" w:fill="FFFFFF"/>
          <w:lang w:val="en-CA"/>
        </w:rPr>
        <w:t>-options</w:t>
      </w:r>
      <w:r w:rsidRPr="00FA0A92">
        <w:rPr>
          <w:rFonts w:ascii="Consolas" w:hAnsi="Consolas" w:cs="Consolas"/>
          <w:color w:val="0000CD"/>
          <w:shd w:val="clear" w:color="auto" w:fill="FFFFFF"/>
          <w:lang w:val="en-CA"/>
        </w:rPr>
        <w:t>="x for x in names"&gt;</w:t>
      </w:r>
    </w:p>
    <w:p w14:paraId="2371338B" w14:textId="77777777" w:rsidR="007B4D28" w:rsidRDefault="007B4D28" w:rsidP="007B4D28">
      <w:pPr>
        <w:spacing w:after="0"/>
        <w:rPr>
          <w:rFonts w:ascii="Consolas" w:hAnsi="Consolas" w:cs="Consolas"/>
          <w:color w:val="0000CD"/>
          <w:shd w:val="clear" w:color="auto" w:fill="FFFFFF"/>
          <w:lang w:val="en-CA"/>
        </w:rPr>
      </w:pPr>
    </w:p>
    <w:p w14:paraId="587F6BC5" w14:textId="204C1FEB" w:rsidR="007B4D28" w:rsidRPr="007B4D28" w:rsidRDefault="007B4D28" w:rsidP="007B4D28">
      <w:pPr>
        <w:spacing w:after="0"/>
        <w:rPr>
          <w:rFonts w:ascii="Consolas" w:hAnsi="Consolas" w:cs="Consolas"/>
          <w:color w:val="0000CD"/>
        </w:rPr>
      </w:pPr>
      <w:r>
        <w:t>Il est possible de modifier le modèle à l’aide de boutons radios de la manière suivante</w:t>
      </w:r>
    </w:p>
    <w:p w14:paraId="216FB3CC" w14:textId="518CF276" w:rsidR="007B4D28" w:rsidRPr="000B4660" w:rsidRDefault="007B4D28" w:rsidP="007B4D28">
      <w:pPr>
        <w:jc w:val="left"/>
      </w:pPr>
      <w:r w:rsidRPr="000B4660">
        <w:rPr>
          <w:rFonts w:ascii="Consolas" w:hAnsi="Consolas" w:cs="Consolas"/>
          <w:color w:val="0000CD"/>
        </w:rPr>
        <w:t>&lt;</w:t>
      </w:r>
      <w:r w:rsidRPr="000B4660">
        <w:rPr>
          <w:rFonts w:ascii="Consolas" w:hAnsi="Consolas" w:cs="Consolas"/>
          <w:color w:val="A52A2A"/>
        </w:rPr>
        <w:t>input</w:t>
      </w:r>
      <w:r w:rsidRPr="000B4660">
        <w:rPr>
          <w:rStyle w:val="apple-converted-space"/>
          <w:rFonts w:ascii="Consolas" w:hAnsi="Consolas" w:cs="Consolas"/>
          <w:color w:val="FF0000"/>
        </w:rPr>
        <w:t xml:space="preserve"> </w:t>
      </w:r>
      <w:r w:rsidRPr="000B4660">
        <w:rPr>
          <w:rFonts w:ascii="Consolas" w:hAnsi="Consolas" w:cs="Consolas"/>
          <w:color w:val="FF0000"/>
        </w:rPr>
        <w:t>type</w:t>
      </w:r>
      <w:r w:rsidRPr="000B4660">
        <w:rPr>
          <w:rFonts w:ascii="Consolas" w:hAnsi="Consolas" w:cs="Consolas"/>
          <w:color w:val="0000CD"/>
        </w:rPr>
        <w:t>="radio"</w:t>
      </w:r>
      <w:r w:rsidRPr="000B4660">
        <w:rPr>
          <w:rStyle w:val="apple-converted-space"/>
          <w:rFonts w:ascii="Consolas" w:hAnsi="Consolas" w:cs="Consolas"/>
          <w:color w:val="FF0000"/>
        </w:rPr>
        <w:t> </w:t>
      </w:r>
      <w:proofErr w:type="spellStart"/>
      <w:r w:rsidRPr="000B4660">
        <w:rPr>
          <w:rFonts w:ascii="Consolas" w:hAnsi="Consolas" w:cs="Consolas"/>
          <w:color w:val="FF0000"/>
        </w:rPr>
        <w:t>ng</w:t>
      </w:r>
      <w:proofErr w:type="spellEnd"/>
      <w:r w:rsidRPr="000B4660">
        <w:rPr>
          <w:rFonts w:ascii="Consolas" w:hAnsi="Consolas" w:cs="Consolas"/>
          <w:color w:val="FF0000"/>
        </w:rPr>
        <w:t>-model</w:t>
      </w:r>
      <w:r w:rsidRPr="000B4660">
        <w:rPr>
          <w:rFonts w:ascii="Consolas" w:hAnsi="Consolas" w:cs="Consolas"/>
          <w:color w:val="0000CD"/>
        </w:rPr>
        <w:t>="sexe"</w:t>
      </w:r>
      <w:r w:rsidRPr="000B4660">
        <w:rPr>
          <w:rStyle w:val="apple-converted-space"/>
          <w:rFonts w:ascii="Consolas" w:hAnsi="Consolas" w:cs="Consolas"/>
          <w:color w:val="FF0000"/>
        </w:rPr>
        <w:t> </w:t>
      </w:r>
      <w:r w:rsidRPr="000B4660">
        <w:rPr>
          <w:rFonts w:ascii="Consolas" w:hAnsi="Consolas" w:cs="Consolas"/>
          <w:color w:val="FF0000"/>
        </w:rPr>
        <w:t>value</w:t>
      </w:r>
      <w:r w:rsidRPr="000B4660">
        <w:rPr>
          <w:rFonts w:ascii="Consolas" w:hAnsi="Consolas" w:cs="Consolas"/>
          <w:color w:val="0000CD"/>
        </w:rPr>
        <w:t>="Homme"&gt;</w:t>
      </w:r>
      <w:r w:rsidRPr="000B4660">
        <w:rPr>
          <w:rFonts w:ascii="Consolas" w:hAnsi="Consolas" w:cs="Consolas"/>
          <w:color w:val="000000"/>
          <w:shd w:val="clear" w:color="auto" w:fill="FFFFFF"/>
        </w:rPr>
        <w:t>Homme</w:t>
      </w:r>
      <w:r w:rsidRPr="000B4660">
        <w:rPr>
          <w:rFonts w:ascii="Consolas" w:hAnsi="Consolas" w:cs="Consolas"/>
          <w:color w:val="000000"/>
        </w:rPr>
        <w:br/>
      </w:r>
      <w:r w:rsidRPr="000B4660">
        <w:rPr>
          <w:rFonts w:ascii="Consolas" w:hAnsi="Consolas" w:cs="Consolas"/>
          <w:color w:val="0000CD"/>
        </w:rPr>
        <w:t>&lt;</w:t>
      </w:r>
      <w:r w:rsidRPr="000B4660">
        <w:rPr>
          <w:rFonts w:ascii="Consolas" w:hAnsi="Consolas" w:cs="Consolas"/>
          <w:color w:val="A52A2A"/>
        </w:rPr>
        <w:t>input</w:t>
      </w:r>
      <w:r w:rsidRPr="000B4660">
        <w:rPr>
          <w:rStyle w:val="apple-converted-space"/>
          <w:rFonts w:ascii="Consolas" w:hAnsi="Consolas" w:cs="Consolas"/>
          <w:color w:val="FF0000"/>
        </w:rPr>
        <w:t> </w:t>
      </w:r>
      <w:r w:rsidRPr="000B4660">
        <w:rPr>
          <w:rFonts w:ascii="Consolas" w:hAnsi="Consolas" w:cs="Consolas"/>
          <w:color w:val="FF0000"/>
        </w:rPr>
        <w:t>type</w:t>
      </w:r>
      <w:r w:rsidRPr="000B4660">
        <w:rPr>
          <w:rFonts w:ascii="Consolas" w:hAnsi="Consolas" w:cs="Consolas"/>
          <w:color w:val="0000CD"/>
        </w:rPr>
        <w:t>="radio"</w:t>
      </w:r>
      <w:r w:rsidRPr="000B4660">
        <w:rPr>
          <w:rStyle w:val="apple-converted-space"/>
          <w:rFonts w:ascii="Consolas" w:hAnsi="Consolas" w:cs="Consolas"/>
          <w:color w:val="FF0000"/>
        </w:rPr>
        <w:t> </w:t>
      </w:r>
      <w:proofErr w:type="spellStart"/>
      <w:r w:rsidRPr="000B4660">
        <w:rPr>
          <w:rFonts w:ascii="Consolas" w:hAnsi="Consolas" w:cs="Consolas"/>
          <w:color w:val="FF0000"/>
        </w:rPr>
        <w:t>ng</w:t>
      </w:r>
      <w:proofErr w:type="spellEnd"/>
      <w:r w:rsidRPr="000B4660">
        <w:rPr>
          <w:rFonts w:ascii="Consolas" w:hAnsi="Consolas" w:cs="Consolas"/>
          <w:color w:val="FF0000"/>
        </w:rPr>
        <w:t>-model</w:t>
      </w:r>
      <w:r w:rsidRPr="000B4660">
        <w:rPr>
          <w:rFonts w:ascii="Consolas" w:hAnsi="Consolas" w:cs="Consolas"/>
          <w:color w:val="0000CD"/>
        </w:rPr>
        <w:t>="sexe"</w:t>
      </w:r>
      <w:r w:rsidRPr="000B4660">
        <w:rPr>
          <w:rStyle w:val="apple-converted-space"/>
          <w:rFonts w:ascii="Consolas" w:hAnsi="Consolas" w:cs="Consolas"/>
          <w:color w:val="FF0000"/>
        </w:rPr>
        <w:t> </w:t>
      </w:r>
      <w:r w:rsidRPr="000B4660">
        <w:rPr>
          <w:rFonts w:ascii="Consolas" w:hAnsi="Consolas" w:cs="Consolas"/>
          <w:color w:val="FF0000"/>
        </w:rPr>
        <w:t>value</w:t>
      </w:r>
      <w:r w:rsidRPr="000B4660">
        <w:rPr>
          <w:rFonts w:ascii="Consolas" w:hAnsi="Consolas" w:cs="Consolas"/>
          <w:color w:val="0000CD"/>
        </w:rPr>
        <w:t>="Femme"&gt;</w:t>
      </w:r>
      <w:r w:rsidRPr="000B4660">
        <w:rPr>
          <w:rFonts w:ascii="Consolas" w:hAnsi="Consolas" w:cs="Consolas"/>
          <w:color w:val="000000"/>
          <w:shd w:val="clear" w:color="auto" w:fill="FFFFFF"/>
        </w:rPr>
        <w:t>Femme</w:t>
      </w:r>
    </w:p>
    <w:p w14:paraId="08C806E8" w14:textId="5E494AE9" w:rsidR="007B4D28" w:rsidRDefault="000B4660" w:rsidP="00DB65D6">
      <w:r w:rsidRPr="000B4660">
        <w:t xml:space="preserve">Il est possible d’afficher ou de dissimuler facilement </w:t>
      </w:r>
      <w:r>
        <w:t xml:space="preserve">un élément à l’aide de la directive </w:t>
      </w:r>
      <w:proofErr w:type="spellStart"/>
      <w:r>
        <w:rPr>
          <w:b/>
        </w:rPr>
        <w:t>Ng</w:t>
      </w:r>
      <w:proofErr w:type="spellEnd"/>
      <w:r>
        <w:rPr>
          <w:b/>
        </w:rPr>
        <w:t>-Show</w:t>
      </w:r>
      <w:r>
        <w:t>, la valeur de cette directive doit être un booléen (</w:t>
      </w:r>
      <w:proofErr w:type="spellStart"/>
      <w:r>
        <w:rPr>
          <w:b/>
        </w:rPr>
        <w:t>True</w:t>
      </w:r>
      <w:proofErr w:type="spellEnd"/>
      <w:r>
        <w:rPr>
          <w:b/>
        </w:rPr>
        <w:t>/False</w:t>
      </w:r>
      <w:r>
        <w:t>) et peut être le résultat d’une fonction du contrôleur.</w:t>
      </w:r>
    </w:p>
    <w:p w14:paraId="0C2A2C4D" w14:textId="77777777" w:rsidR="00E437DB" w:rsidRPr="00E437DB" w:rsidRDefault="00E437DB" w:rsidP="00E437DB">
      <w:pPr>
        <w:spacing w:after="0"/>
        <w:rPr>
          <w:rFonts w:ascii="Consolas" w:hAnsi="Consolas" w:cs="Consolas"/>
          <w:color w:val="BFBFBF" w:themeColor="background1" w:themeShade="BF"/>
        </w:rPr>
      </w:pPr>
      <w:r w:rsidRPr="00E437DB">
        <w:rPr>
          <w:rFonts w:ascii="Consolas" w:hAnsi="Consolas" w:cs="Consolas"/>
          <w:color w:val="BFBFBF" w:themeColor="background1" w:themeShade="BF"/>
        </w:rPr>
        <w:t>&lt;!—Affiche le nom de l’élève si l’élève est inscrit--&gt;</w:t>
      </w:r>
    </w:p>
    <w:p w14:paraId="4E7F4941" w14:textId="270C929C" w:rsidR="000B4660" w:rsidRDefault="000B4660" w:rsidP="00E437DB">
      <w:pPr>
        <w:spacing w:after="0"/>
        <w:rPr>
          <w:rFonts w:ascii="Consolas" w:hAnsi="Consolas" w:cs="Consolas"/>
          <w:color w:val="0000CD"/>
        </w:rPr>
      </w:pPr>
      <w:r w:rsidRPr="00E437DB">
        <w:rPr>
          <w:rFonts w:ascii="Consolas" w:hAnsi="Consolas" w:cs="Consolas"/>
          <w:color w:val="0000CD"/>
        </w:rPr>
        <w:t>&lt;</w:t>
      </w:r>
      <w:r w:rsidRPr="00E437DB">
        <w:rPr>
          <w:rFonts w:ascii="Consolas" w:hAnsi="Consolas" w:cs="Consolas"/>
          <w:color w:val="A52A2A"/>
        </w:rPr>
        <w:t>p</w:t>
      </w:r>
      <w:r w:rsidRPr="00E437DB">
        <w:rPr>
          <w:rStyle w:val="apple-converted-space"/>
          <w:rFonts w:ascii="Consolas" w:hAnsi="Consolas" w:cs="Consolas"/>
          <w:color w:val="FF0000"/>
        </w:rPr>
        <w:t> </w:t>
      </w:r>
      <w:proofErr w:type="spellStart"/>
      <w:r w:rsidRPr="00E437DB">
        <w:rPr>
          <w:rFonts w:ascii="Consolas" w:hAnsi="Consolas" w:cs="Consolas"/>
          <w:color w:val="FF0000"/>
        </w:rPr>
        <w:t>ng</w:t>
      </w:r>
      <w:proofErr w:type="spellEnd"/>
      <w:r w:rsidRPr="00E437DB">
        <w:rPr>
          <w:rFonts w:ascii="Consolas" w:hAnsi="Consolas" w:cs="Consolas"/>
          <w:color w:val="FF0000"/>
        </w:rPr>
        <w:t>-show</w:t>
      </w:r>
      <w:r w:rsidR="00E437DB" w:rsidRPr="00E437DB">
        <w:rPr>
          <w:rFonts w:ascii="Consolas" w:hAnsi="Consolas" w:cs="Consolas"/>
          <w:color w:val="0000CD"/>
        </w:rPr>
        <w:t>="</w:t>
      </w:r>
      <w:proofErr w:type="spellStart"/>
      <w:r w:rsidR="00E437DB" w:rsidRPr="00E437DB">
        <w:rPr>
          <w:rFonts w:ascii="Consolas" w:hAnsi="Consolas" w:cs="Consolas"/>
          <w:color w:val="0000CD"/>
        </w:rPr>
        <w:t>eleve.estInscrit</w:t>
      </w:r>
      <w:proofErr w:type="spellEnd"/>
      <w:r w:rsidRPr="00E437DB">
        <w:rPr>
          <w:rFonts w:ascii="Consolas" w:hAnsi="Consolas" w:cs="Consolas"/>
          <w:color w:val="0000CD"/>
        </w:rPr>
        <w:t>"</w:t>
      </w:r>
      <w:proofErr w:type="gramStart"/>
      <w:r w:rsidRPr="00E437DB">
        <w:rPr>
          <w:rFonts w:ascii="Consolas" w:hAnsi="Consolas" w:cs="Consolas"/>
          <w:color w:val="0000CD"/>
        </w:rPr>
        <w:t>&gt;</w:t>
      </w:r>
      <w:r w:rsidR="00E437DB" w:rsidRPr="00E437DB">
        <w:rPr>
          <w:rFonts w:ascii="Consolas" w:hAnsi="Consolas" w:cs="Consolas"/>
          <w:color w:val="000000"/>
          <w:shd w:val="clear" w:color="auto" w:fill="FFFFFF"/>
        </w:rPr>
        <w:t>{</w:t>
      </w:r>
      <w:proofErr w:type="gramEnd"/>
      <w:r w:rsidR="00E437DB" w:rsidRPr="00E437DB">
        <w:rPr>
          <w:rFonts w:ascii="Consolas" w:hAnsi="Consolas" w:cs="Consolas"/>
          <w:color w:val="000000"/>
          <w:shd w:val="clear" w:color="auto" w:fill="FFFFFF"/>
        </w:rPr>
        <w:t>{</w:t>
      </w:r>
      <w:proofErr w:type="spellStart"/>
      <w:r w:rsidR="00E437DB" w:rsidRPr="00E437DB">
        <w:rPr>
          <w:rFonts w:ascii="Consolas" w:hAnsi="Consolas" w:cs="Consolas"/>
          <w:color w:val="000000"/>
          <w:shd w:val="clear" w:color="auto" w:fill="FFFFFF"/>
        </w:rPr>
        <w:t>eleve.nom</w:t>
      </w:r>
      <w:proofErr w:type="spellEnd"/>
      <w:r w:rsidR="00E437DB" w:rsidRPr="00E437DB">
        <w:rPr>
          <w:rFonts w:ascii="Consolas" w:hAnsi="Consolas" w:cs="Consolas"/>
          <w:color w:val="000000"/>
          <w:shd w:val="clear" w:color="auto" w:fill="FFFFFF"/>
        </w:rPr>
        <w:t>}}, {{</w:t>
      </w:r>
      <w:proofErr w:type="spellStart"/>
      <w:r w:rsidR="00E437DB" w:rsidRPr="00E437DB">
        <w:rPr>
          <w:rFonts w:ascii="Consolas" w:hAnsi="Consolas" w:cs="Consolas"/>
          <w:color w:val="000000"/>
          <w:shd w:val="clear" w:color="auto" w:fill="FFFFFF"/>
        </w:rPr>
        <w:t>eleve.prenom</w:t>
      </w:r>
      <w:proofErr w:type="spellEnd"/>
      <w:r w:rsidR="00E437DB" w:rsidRPr="00E437DB">
        <w:rPr>
          <w:rFonts w:ascii="Consolas" w:hAnsi="Consolas" w:cs="Consolas"/>
          <w:color w:val="000000"/>
          <w:shd w:val="clear" w:color="auto" w:fill="FFFFFF"/>
        </w:rPr>
        <w:t>}}</w:t>
      </w:r>
      <w:r w:rsidRPr="00E437DB">
        <w:rPr>
          <w:rFonts w:ascii="Consolas" w:hAnsi="Consolas" w:cs="Consolas"/>
          <w:color w:val="0000CD"/>
        </w:rPr>
        <w:t>&lt;</w:t>
      </w:r>
      <w:r w:rsidRPr="00E437DB">
        <w:rPr>
          <w:rFonts w:ascii="Consolas" w:hAnsi="Consolas" w:cs="Consolas"/>
          <w:color w:val="A52A2A"/>
        </w:rPr>
        <w:t>/p</w:t>
      </w:r>
      <w:r w:rsidRPr="00E437DB">
        <w:rPr>
          <w:rFonts w:ascii="Consolas" w:hAnsi="Consolas" w:cs="Consolas"/>
          <w:color w:val="0000CD"/>
        </w:rPr>
        <w:t>&gt;</w:t>
      </w:r>
      <w:r w:rsidR="00E437DB">
        <w:rPr>
          <w:rFonts w:ascii="Consolas" w:hAnsi="Consolas" w:cs="Consolas"/>
          <w:color w:val="0000CD"/>
        </w:rPr>
        <w:t xml:space="preserve"> </w:t>
      </w:r>
    </w:p>
    <w:p w14:paraId="1CF53215" w14:textId="6A92C719" w:rsidR="00E437DB" w:rsidRDefault="00E437DB" w:rsidP="00E437DB">
      <w:pPr>
        <w:spacing w:after="0"/>
        <w:rPr>
          <w:rFonts w:ascii="Consolas" w:hAnsi="Consolas" w:cs="Consolas"/>
          <w:color w:val="0000CD"/>
          <w:lang w:val="en-CA"/>
        </w:rPr>
      </w:pPr>
      <w:r w:rsidRPr="00E437DB">
        <w:rPr>
          <w:rFonts w:ascii="Consolas" w:hAnsi="Consolas" w:cs="Consolas"/>
          <w:color w:val="0000CD"/>
          <w:lang w:val="en-CA"/>
        </w:rPr>
        <w:t>&lt;</w:t>
      </w:r>
      <w:r w:rsidRPr="00E437DB">
        <w:rPr>
          <w:rFonts w:ascii="Consolas" w:hAnsi="Consolas" w:cs="Consolas"/>
          <w:color w:val="A52A2A"/>
          <w:lang w:val="en-CA"/>
        </w:rPr>
        <w:t>p</w:t>
      </w:r>
      <w:r w:rsidRPr="00E437DB">
        <w:rPr>
          <w:rStyle w:val="apple-converted-space"/>
          <w:rFonts w:ascii="Consolas" w:hAnsi="Consolas" w:cs="Consolas"/>
          <w:color w:val="FF0000"/>
          <w:lang w:val="en-CA"/>
        </w:rPr>
        <w:t> </w:t>
      </w:r>
      <w:r w:rsidRPr="00E437DB">
        <w:rPr>
          <w:rFonts w:ascii="Consolas" w:hAnsi="Consolas" w:cs="Consolas"/>
          <w:color w:val="FF0000"/>
          <w:lang w:val="en-CA"/>
        </w:rPr>
        <w:t>ng-show</w:t>
      </w:r>
      <w:r w:rsidRPr="00E437DB">
        <w:rPr>
          <w:rFonts w:ascii="Consolas" w:hAnsi="Consolas" w:cs="Consolas"/>
          <w:color w:val="0000CD"/>
          <w:lang w:val="en-CA"/>
        </w:rPr>
        <w:t>="false"&gt;</w:t>
      </w:r>
      <w:r w:rsidRPr="00E437DB">
        <w:rPr>
          <w:rFonts w:ascii="Consolas" w:hAnsi="Consolas" w:cs="Consolas"/>
          <w:color w:val="000000"/>
          <w:shd w:val="clear" w:color="auto" w:fill="FFFFFF"/>
          <w:lang w:val="en-CA"/>
        </w:rPr>
        <w:t>Invisible</w:t>
      </w:r>
      <w:r w:rsidRPr="00E437DB">
        <w:rPr>
          <w:rFonts w:ascii="Consolas" w:hAnsi="Consolas" w:cs="Consolas"/>
          <w:color w:val="0000CD"/>
          <w:lang w:val="en-CA"/>
        </w:rPr>
        <w:t>&lt;</w:t>
      </w:r>
      <w:r w:rsidRPr="00E437DB">
        <w:rPr>
          <w:rFonts w:ascii="Consolas" w:hAnsi="Consolas" w:cs="Consolas"/>
          <w:color w:val="A52A2A"/>
          <w:lang w:val="en-CA"/>
        </w:rPr>
        <w:t>/p</w:t>
      </w:r>
      <w:r w:rsidRPr="00E437DB">
        <w:rPr>
          <w:rFonts w:ascii="Consolas" w:hAnsi="Consolas" w:cs="Consolas"/>
          <w:color w:val="0000CD"/>
          <w:lang w:val="en-CA"/>
        </w:rPr>
        <w:t>&gt;</w:t>
      </w:r>
    </w:p>
    <w:p w14:paraId="3261BCBF" w14:textId="77777777" w:rsidR="0069618F" w:rsidRDefault="0069618F" w:rsidP="00E437DB">
      <w:pPr>
        <w:spacing w:after="0"/>
        <w:rPr>
          <w:rFonts w:ascii="Consolas" w:hAnsi="Consolas" w:cs="Consolas"/>
          <w:color w:val="0000CD"/>
          <w:lang w:val="en-CA"/>
        </w:rPr>
      </w:pPr>
    </w:p>
    <w:p w14:paraId="0B06757C" w14:textId="29FB8D20" w:rsidR="00E437DB" w:rsidRPr="0069618F" w:rsidRDefault="0069618F" w:rsidP="00E437DB">
      <w:pPr>
        <w:spacing w:after="0"/>
        <w:rPr>
          <w:rFonts w:ascii="Consolas" w:hAnsi="Consolas" w:cs="Consolas"/>
          <w:color w:val="0000CD"/>
        </w:rPr>
      </w:pPr>
      <w:r>
        <w:t>De la même manière, il est possible d’activer ou de désactiver un champ.</w:t>
      </w:r>
    </w:p>
    <w:p w14:paraId="7D11CF6A" w14:textId="0655CF63" w:rsidR="00E437DB" w:rsidRDefault="00E437DB" w:rsidP="00E437DB">
      <w:pPr>
        <w:rPr>
          <w:lang w:val="en-CA"/>
        </w:rPr>
      </w:pPr>
      <w:r w:rsidRPr="00E437DB">
        <w:rPr>
          <w:rFonts w:ascii="Consolas" w:hAnsi="Consolas" w:cs="Consolas"/>
          <w:color w:val="0000CD"/>
          <w:lang w:val="en-CA"/>
        </w:rPr>
        <w:t>&lt;</w:t>
      </w:r>
      <w:r>
        <w:rPr>
          <w:rFonts w:ascii="Consolas" w:hAnsi="Consolas" w:cs="Consolas"/>
          <w:color w:val="A52A2A"/>
          <w:lang w:val="en-CA"/>
        </w:rPr>
        <w:t>button</w:t>
      </w:r>
      <w:r w:rsidRPr="00E437DB">
        <w:rPr>
          <w:rStyle w:val="apple-converted-space"/>
          <w:rFonts w:ascii="Consolas" w:hAnsi="Consolas" w:cs="Consolas"/>
          <w:color w:val="FF0000"/>
          <w:lang w:val="en-CA"/>
        </w:rPr>
        <w:t> </w:t>
      </w:r>
      <w:proofErr w:type="spellStart"/>
      <w:r w:rsidRPr="00E437DB">
        <w:rPr>
          <w:rFonts w:ascii="Consolas" w:hAnsi="Consolas" w:cs="Consolas"/>
          <w:color w:val="FF0000"/>
          <w:lang w:val="en-CA"/>
        </w:rPr>
        <w:t>ng</w:t>
      </w:r>
      <w:proofErr w:type="spellEnd"/>
      <w:r>
        <w:rPr>
          <w:rFonts w:ascii="Consolas" w:hAnsi="Consolas" w:cs="Consolas"/>
          <w:color w:val="FF0000"/>
          <w:lang w:val="en-CA"/>
        </w:rPr>
        <w:t>-disabled</w:t>
      </w:r>
      <w:r w:rsidRPr="00E437DB">
        <w:rPr>
          <w:rFonts w:ascii="Consolas" w:hAnsi="Consolas" w:cs="Consolas"/>
          <w:color w:val="0000CD"/>
          <w:lang w:val="en-CA"/>
        </w:rPr>
        <w:t>="false"&gt;</w:t>
      </w:r>
      <w:proofErr w:type="spellStart"/>
      <w:r w:rsidRPr="00E437DB">
        <w:rPr>
          <w:rFonts w:ascii="Consolas" w:hAnsi="Consolas" w:cs="Consolas"/>
          <w:color w:val="000000" w:themeColor="text1"/>
          <w:lang w:val="en-CA"/>
        </w:rPr>
        <w:t>Enregistrer</w:t>
      </w:r>
      <w:proofErr w:type="spellEnd"/>
      <w:r w:rsidRPr="00E437DB">
        <w:rPr>
          <w:rFonts w:ascii="Consolas" w:hAnsi="Consolas" w:cs="Consolas"/>
          <w:color w:val="0000CD"/>
          <w:lang w:val="en-CA"/>
        </w:rPr>
        <w:t>&lt;</w:t>
      </w:r>
      <w:r>
        <w:rPr>
          <w:rFonts w:ascii="Consolas" w:hAnsi="Consolas" w:cs="Consolas"/>
          <w:color w:val="0000CD"/>
          <w:lang w:val="en-CA"/>
        </w:rPr>
        <w:t>/</w:t>
      </w:r>
      <w:r>
        <w:rPr>
          <w:rFonts w:ascii="Consolas" w:hAnsi="Consolas" w:cs="Consolas"/>
          <w:color w:val="A52A2A"/>
          <w:lang w:val="en-CA"/>
        </w:rPr>
        <w:t>button</w:t>
      </w:r>
      <w:r w:rsidRPr="00E437DB">
        <w:rPr>
          <w:rFonts w:ascii="Consolas" w:hAnsi="Consolas" w:cs="Consolas"/>
          <w:color w:val="0000CD"/>
          <w:lang w:val="en-CA"/>
        </w:rPr>
        <w:t>&gt;</w:t>
      </w:r>
      <w:r w:rsidRPr="00E437DB">
        <w:rPr>
          <w:rStyle w:val="apple-converted-space"/>
          <w:rFonts w:ascii="Consolas" w:hAnsi="Consolas" w:cs="Consolas"/>
          <w:color w:val="FF0000"/>
          <w:lang w:val="en-CA"/>
        </w:rPr>
        <w:t> </w:t>
      </w:r>
      <w:r w:rsidRPr="00FA0A92">
        <w:rPr>
          <w:lang w:val="en-CA"/>
        </w:rPr>
        <w:t xml:space="preserve"> </w:t>
      </w:r>
    </w:p>
    <w:p w14:paraId="6850C370" w14:textId="4C6B5BA5" w:rsidR="00E8352B" w:rsidRDefault="00E8352B" w:rsidP="00E437DB">
      <w:r w:rsidRPr="00E8352B">
        <w:t xml:space="preserve">Une autre des grandes forces d’Angular est sa capacité </w:t>
      </w:r>
      <w:r>
        <w:t>à répondre instantanément à un évènement, tel que la modification d’un champ. Il est possible d’ajouter une directive correspondant à un évènement à n’importe quelle balise. Les fonctions et variables appelées à l’intérieur de ces directives doivent être comprise</w:t>
      </w:r>
      <w:r w:rsidR="004576FE">
        <w:t>s</w:t>
      </w:r>
      <w:r>
        <w:t xml:space="preserve"> dans le contrôleur. Les évènements pris en charge par Angular sont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E8352B" w14:paraId="5B7576B0" w14:textId="77777777" w:rsidTr="00E8352B">
        <w:trPr>
          <w:trHeight w:hRule="exact" w:val="454"/>
        </w:trPr>
        <w:tc>
          <w:tcPr>
            <w:tcW w:w="3356" w:type="dxa"/>
            <w:shd w:val="clear" w:color="auto" w:fill="FFFFFF" w:themeFill="background1"/>
          </w:tcPr>
          <w:p w14:paraId="64048CDB" w14:textId="44369BEA" w:rsidR="00E8352B" w:rsidRDefault="00E8352B" w:rsidP="00E8352B">
            <w:pPr>
              <w:jc w:val="center"/>
            </w:pPr>
            <w:proofErr w:type="spellStart"/>
            <w:r>
              <w:t>Ng-blur</w:t>
            </w:r>
            <w:proofErr w:type="spellEnd"/>
          </w:p>
        </w:tc>
        <w:tc>
          <w:tcPr>
            <w:tcW w:w="3357" w:type="dxa"/>
            <w:shd w:val="clear" w:color="auto" w:fill="FFFFFF" w:themeFill="background1"/>
          </w:tcPr>
          <w:p w14:paraId="1D9C9CD4" w14:textId="18C0D52C" w:rsidR="00E8352B" w:rsidRDefault="00E8352B" w:rsidP="00E8352B">
            <w:pPr>
              <w:jc w:val="center"/>
            </w:pPr>
            <w:proofErr w:type="spellStart"/>
            <w:r>
              <w:t>Ng</w:t>
            </w:r>
            <w:proofErr w:type="spellEnd"/>
            <w:r>
              <w:t>-change</w:t>
            </w:r>
          </w:p>
        </w:tc>
        <w:tc>
          <w:tcPr>
            <w:tcW w:w="3357" w:type="dxa"/>
            <w:shd w:val="clear" w:color="auto" w:fill="FFFFFF" w:themeFill="background1"/>
          </w:tcPr>
          <w:p w14:paraId="1C3940BE" w14:textId="400C8592" w:rsidR="00E8352B" w:rsidRDefault="00E8352B" w:rsidP="00E8352B">
            <w:pPr>
              <w:jc w:val="center"/>
            </w:pPr>
            <w:proofErr w:type="spellStart"/>
            <w:r>
              <w:t>Ng</w:t>
            </w:r>
            <w:proofErr w:type="spellEnd"/>
            <w:r>
              <w:t>-click</w:t>
            </w:r>
          </w:p>
        </w:tc>
      </w:tr>
      <w:tr w:rsidR="00E8352B" w14:paraId="5F4BCD61" w14:textId="77777777" w:rsidTr="00E8352B">
        <w:trPr>
          <w:trHeight w:hRule="exact" w:val="454"/>
        </w:trPr>
        <w:tc>
          <w:tcPr>
            <w:tcW w:w="3356" w:type="dxa"/>
            <w:shd w:val="clear" w:color="auto" w:fill="FFFFFF" w:themeFill="background1"/>
          </w:tcPr>
          <w:p w14:paraId="44572A95" w14:textId="77CC1DCB" w:rsidR="00E8352B" w:rsidRDefault="00E8352B" w:rsidP="00E8352B">
            <w:pPr>
              <w:jc w:val="center"/>
            </w:pPr>
            <w:proofErr w:type="spellStart"/>
            <w:r>
              <w:t>Ng</w:t>
            </w:r>
            <w:proofErr w:type="spellEnd"/>
            <w:r>
              <w:t>-copy</w:t>
            </w:r>
          </w:p>
        </w:tc>
        <w:tc>
          <w:tcPr>
            <w:tcW w:w="3357" w:type="dxa"/>
            <w:shd w:val="clear" w:color="auto" w:fill="FFFFFF" w:themeFill="background1"/>
          </w:tcPr>
          <w:p w14:paraId="5F097E81" w14:textId="4187C51F" w:rsidR="00E8352B" w:rsidRDefault="00E8352B" w:rsidP="00E8352B">
            <w:pPr>
              <w:jc w:val="center"/>
            </w:pPr>
            <w:proofErr w:type="spellStart"/>
            <w:r>
              <w:t>Ng-cut</w:t>
            </w:r>
            <w:proofErr w:type="spellEnd"/>
          </w:p>
        </w:tc>
        <w:tc>
          <w:tcPr>
            <w:tcW w:w="3357" w:type="dxa"/>
            <w:shd w:val="clear" w:color="auto" w:fill="FFFFFF" w:themeFill="background1"/>
          </w:tcPr>
          <w:p w14:paraId="0967E0F1" w14:textId="77777777" w:rsidR="00E8352B" w:rsidRDefault="00E8352B" w:rsidP="00E8352B">
            <w:pPr>
              <w:jc w:val="center"/>
            </w:pPr>
            <w:proofErr w:type="spellStart"/>
            <w:r>
              <w:t>Ng-dblclick</w:t>
            </w:r>
            <w:proofErr w:type="spellEnd"/>
          </w:p>
          <w:p w14:paraId="0A46F5AE" w14:textId="5780F5F0" w:rsidR="00E8352B" w:rsidRDefault="00E8352B" w:rsidP="00E8352B">
            <w:pPr>
              <w:jc w:val="center"/>
            </w:pPr>
          </w:p>
        </w:tc>
      </w:tr>
      <w:tr w:rsidR="00E8352B" w14:paraId="304CF54D" w14:textId="77777777" w:rsidTr="00E8352B">
        <w:trPr>
          <w:trHeight w:hRule="exact" w:val="454"/>
        </w:trPr>
        <w:tc>
          <w:tcPr>
            <w:tcW w:w="3356" w:type="dxa"/>
            <w:shd w:val="clear" w:color="auto" w:fill="FFFFFF" w:themeFill="background1"/>
          </w:tcPr>
          <w:p w14:paraId="7A12F2C7" w14:textId="1FF96BBD" w:rsidR="00E8352B" w:rsidRDefault="00E8352B" w:rsidP="00E8352B">
            <w:pPr>
              <w:jc w:val="center"/>
            </w:pPr>
            <w:proofErr w:type="spellStart"/>
            <w:r>
              <w:lastRenderedPageBreak/>
              <w:t>Ng</w:t>
            </w:r>
            <w:proofErr w:type="spellEnd"/>
            <w:r>
              <w:t>-focus</w:t>
            </w:r>
          </w:p>
        </w:tc>
        <w:tc>
          <w:tcPr>
            <w:tcW w:w="3357" w:type="dxa"/>
            <w:shd w:val="clear" w:color="auto" w:fill="FFFFFF" w:themeFill="background1"/>
          </w:tcPr>
          <w:p w14:paraId="43F8B5C0" w14:textId="2D533F9C" w:rsidR="00E8352B" w:rsidRDefault="00E8352B" w:rsidP="00E8352B">
            <w:pPr>
              <w:jc w:val="center"/>
            </w:pPr>
            <w:proofErr w:type="spellStart"/>
            <w:r>
              <w:t>Ng-keydown</w:t>
            </w:r>
            <w:proofErr w:type="spellEnd"/>
          </w:p>
        </w:tc>
        <w:tc>
          <w:tcPr>
            <w:tcW w:w="3357" w:type="dxa"/>
            <w:shd w:val="clear" w:color="auto" w:fill="FFFFFF" w:themeFill="background1"/>
          </w:tcPr>
          <w:p w14:paraId="35B3050F" w14:textId="77777777" w:rsidR="00E8352B" w:rsidRDefault="00E8352B" w:rsidP="00E8352B">
            <w:pPr>
              <w:jc w:val="center"/>
            </w:pPr>
            <w:proofErr w:type="spellStart"/>
            <w:r>
              <w:t>Ng-keyup</w:t>
            </w:r>
            <w:proofErr w:type="spellEnd"/>
          </w:p>
          <w:p w14:paraId="37617186" w14:textId="06639760" w:rsidR="00E8352B" w:rsidRDefault="00E8352B" w:rsidP="00E8352B">
            <w:pPr>
              <w:jc w:val="center"/>
            </w:pPr>
          </w:p>
        </w:tc>
      </w:tr>
      <w:tr w:rsidR="00E8352B" w14:paraId="0D5A55A8" w14:textId="77777777" w:rsidTr="00E8352B">
        <w:trPr>
          <w:trHeight w:hRule="exact" w:val="454"/>
        </w:trPr>
        <w:tc>
          <w:tcPr>
            <w:tcW w:w="3356" w:type="dxa"/>
            <w:shd w:val="clear" w:color="auto" w:fill="FFFFFF" w:themeFill="background1"/>
          </w:tcPr>
          <w:p w14:paraId="136B59BA" w14:textId="437E39B8" w:rsidR="00E8352B" w:rsidRDefault="00E8352B" w:rsidP="00E8352B">
            <w:pPr>
              <w:jc w:val="center"/>
            </w:pPr>
            <w:proofErr w:type="spellStart"/>
            <w:r>
              <w:t>Ng-Mousedown</w:t>
            </w:r>
            <w:proofErr w:type="spellEnd"/>
          </w:p>
        </w:tc>
        <w:tc>
          <w:tcPr>
            <w:tcW w:w="3357" w:type="dxa"/>
            <w:shd w:val="clear" w:color="auto" w:fill="FFFFFF" w:themeFill="background1"/>
          </w:tcPr>
          <w:p w14:paraId="185DE461" w14:textId="68F8AEA7" w:rsidR="00E8352B" w:rsidRDefault="00E8352B" w:rsidP="00E8352B">
            <w:pPr>
              <w:jc w:val="center"/>
            </w:pPr>
            <w:proofErr w:type="spellStart"/>
            <w:r>
              <w:t>Ng-mouseenter</w:t>
            </w:r>
            <w:proofErr w:type="spellEnd"/>
          </w:p>
        </w:tc>
        <w:tc>
          <w:tcPr>
            <w:tcW w:w="3357" w:type="dxa"/>
            <w:shd w:val="clear" w:color="auto" w:fill="FFFFFF" w:themeFill="background1"/>
          </w:tcPr>
          <w:p w14:paraId="7F90B9E8" w14:textId="77777777" w:rsidR="00E8352B" w:rsidRDefault="00E8352B" w:rsidP="00E8352B">
            <w:pPr>
              <w:jc w:val="center"/>
            </w:pPr>
            <w:proofErr w:type="spellStart"/>
            <w:r>
              <w:t>Ng-mousemove</w:t>
            </w:r>
            <w:proofErr w:type="spellEnd"/>
          </w:p>
          <w:p w14:paraId="1CBEE53D" w14:textId="77777777" w:rsidR="00E8352B" w:rsidRDefault="00E8352B" w:rsidP="00E8352B">
            <w:pPr>
              <w:jc w:val="center"/>
            </w:pPr>
          </w:p>
          <w:p w14:paraId="650F0C5E" w14:textId="52FE4458" w:rsidR="00E8352B" w:rsidRDefault="00E8352B" w:rsidP="00E8352B">
            <w:pPr>
              <w:jc w:val="center"/>
            </w:pPr>
          </w:p>
        </w:tc>
      </w:tr>
      <w:tr w:rsidR="00E8352B" w14:paraId="68CBA9D9" w14:textId="77777777" w:rsidTr="00E8352B">
        <w:trPr>
          <w:trHeight w:hRule="exact" w:val="454"/>
        </w:trPr>
        <w:tc>
          <w:tcPr>
            <w:tcW w:w="3356" w:type="dxa"/>
            <w:shd w:val="clear" w:color="auto" w:fill="FFFFFF" w:themeFill="background1"/>
          </w:tcPr>
          <w:p w14:paraId="5D94C9E6" w14:textId="5C0FB85E" w:rsidR="00E8352B" w:rsidRDefault="00E8352B" w:rsidP="00E8352B">
            <w:pPr>
              <w:jc w:val="center"/>
            </w:pPr>
            <w:proofErr w:type="spellStart"/>
            <w:r>
              <w:t>Ng-mouseover</w:t>
            </w:r>
            <w:proofErr w:type="spellEnd"/>
          </w:p>
        </w:tc>
        <w:tc>
          <w:tcPr>
            <w:tcW w:w="3357" w:type="dxa"/>
            <w:shd w:val="clear" w:color="auto" w:fill="FFFFFF" w:themeFill="background1"/>
          </w:tcPr>
          <w:p w14:paraId="30125B6A" w14:textId="447005F0" w:rsidR="00E8352B" w:rsidRDefault="00E8352B" w:rsidP="00E8352B">
            <w:pPr>
              <w:jc w:val="center"/>
            </w:pPr>
            <w:proofErr w:type="spellStart"/>
            <w:r>
              <w:t>Ng-mouseup</w:t>
            </w:r>
            <w:proofErr w:type="spellEnd"/>
          </w:p>
        </w:tc>
        <w:tc>
          <w:tcPr>
            <w:tcW w:w="3357" w:type="dxa"/>
            <w:shd w:val="clear" w:color="auto" w:fill="FFFFFF" w:themeFill="background1"/>
          </w:tcPr>
          <w:p w14:paraId="4B49C9B3" w14:textId="797A3203" w:rsidR="00E8352B" w:rsidRDefault="00E8352B" w:rsidP="00E8352B">
            <w:pPr>
              <w:jc w:val="center"/>
            </w:pPr>
            <w:proofErr w:type="spellStart"/>
            <w:r>
              <w:t>Ng-paste</w:t>
            </w:r>
            <w:proofErr w:type="spellEnd"/>
          </w:p>
        </w:tc>
      </w:tr>
    </w:tbl>
    <w:p w14:paraId="0C033C41" w14:textId="38E4146A" w:rsidR="00E8352B" w:rsidRPr="00E8352B" w:rsidRDefault="003D3A8C" w:rsidP="00E437DB">
      <w:pPr>
        <w:rPr>
          <w:lang w:val="en-CA"/>
        </w:rPr>
      </w:pPr>
      <w:r>
        <w:t xml:space="preserve">Exemple : </w:t>
      </w:r>
      <w:r w:rsidR="00E8352B" w:rsidRPr="00E8352B">
        <w:rPr>
          <w:rFonts w:ascii="Consolas" w:hAnsi="Consolas" w:cs="Consolas"/>
          <w:color w:val="0000CD"/>
          <w:lang w:val="en-CA"/>
        </w:rPr>
        <w:t>&lt;</w:t>
      </w:r>
      <w:r w:rsidR="00E8352B" w:rsidRPr="00E8352B">
        <w:rPr>
          <w:rFonts w:ascii="Consolas" w:hAnsi="Consolas" w:cs="Consolas"/>
          <w:color w:val="A52A2A"/>
          <w:lang w:val="en-CA"/>
        </w:rPr>
        <w:t>input</w:t>
      </w:r>
      <w:r w:rsidR="00E8352B" w:rsidRPr="00E8352B">
        <w:rPr>
          <w:rStyle w:val="apple-converted-space"/>
          <w:rFonts w:ascii="Consolas" w:hAnsi="Consolas" w:cs="Consolas"/>
          <w:color w:val="FF0000"/>
          <w:lang w:val="en-CA"/>
        </w:rPr>
        <w:t xml:space="preserve"> </w:t>
      </w:r>
      <w:r w:rsidR="00E8352B" w:rsidRPr="00E8352B">
        <w:rPr>
          <w:rFonts w:ascii="Consolas" w:hAnsi="Consolas" w:cs="Consolas"/>
          <w:color w:val="FF0000"/>
          <w:lang w:val="en-CA"/>
        </w:rPr>
        <w:t>type</w:t>
      </w:r>
      <w:r w:rsidR="00E8352B" w:rsidRPr="00E8352B">
        <w:rPr>
          <w:rFonts w:ascii="Consolas" w:hAnsi="Consolas" w:cs="Consolas"/>
          <w:color w:val="0000CD"/>
          <w:lang w:val="en-CA"/>
        </w:rPr>
        <w:t>="</w:t>
      </w:r>
      <w:r w:rsidR="00E8352B">
        <w:rPr>
          <w:rFonts w:ascii="Consolas" w:hAnsi="Consolas" w:cs="Consolas"/>
          <w:color w:val="0000CD"/>
          <w:lang w:val="en-CA"/>
        </w:rPr>
        <w:t>text</w:t>
      </w:r>
      <w:r w:rsidR="00E8352B" w:rsidRPr="00E8352B">
        <w:rPr>
          <w:rFonts w:ascii="Consolas" w:hAnsi="Consolas" w:cs="Consolas"/>
          <w:color w:val="0000CD"/>
          <w:lang w:val="en-CA"/>
        </w:rPr>
        <w:t>"</w:t>
      </w:r>
      <w:r w:rsidR="00E8352B" w:rsidRPr="00E8352B">
        <w:rPr>
          <w:rStyle w:val="apple-converted-space"/>
          <w:rFonts w:ascii="Consolas" w:hAnsi="Consolas" w:cs="Consolas"/>
          <w:color w:val="FF0000"/>
          <w:lang w:val="en-CA"/>
        </w:rPr>
        <w:t> </w:t>
      </w:r>
      <w:proofErr w:type="spellStart"/>
      <w:r w:rsidR="00E8352B" w:rsidRPr="00E8352B">
        <w:rPr>
          <w:rFonts w:ascii="Consolas" w:hAnsi="Consolas" w:cs="Consolas"/>
          <w:color w:val="FF0000"/>
          <w:lang w:val="en-CA"/>
        </w:rPr>
        <w:t>ng</w:t>
      </w:r>
      <w:proofErr w:type="spellEnd"/>
      <w:r w:rsidR="00E8352B" w:rsidRPr="00E8352B">
        <w:rPr>
          <w:rFonts w:ascii="Consolas" w:hAnsi="Consolas" w:cs="Consolas"/>
          <w:color w:val="FF0000"/>
          <w:lang w:val="en-CA"/>
        </w:rPr>
        <w:t>-</w:t>
      </w:r>
      <w:r>
        <w:rPr>
          <w:rFonts w:ascii="Consolas" w:hAnsi="Consolas" w:cs="Consolas"/>
          <w:color w:val="FF0000"/>
          <w:lang w:val="en-CA"/>
        </w:rPr>
        <w:t>focus</w:t>
      </w:r>
      <w:r w:rsidR="00E8352B" w:rsidRPr="00E8352B">
        <w:rPr>
          <w:rFonts w:ascii="Consolas" w:hAnsi="Consolas" w:cs="Consolas"/>
          <w:color w:val="0000CD"/>
          <w:lang w:val="en-CA"/>
        </w:rPr>
        <w:t>="</w:t>
      </w:r>
      <w:proofErr w:type="spellStart"/>
      <w:proofErr w:type="gramStart"/>
      <w:r w:rsidR="00E8352B">
        <w:rPr>
          <w:rFonts w:ascii="Consolas" w:hAnsi="Consolas" w:cs="Consolas"/>
          <w:color w:val="0000CD"/>
          <w:lang w:val="en-CA"/>
        </w:rPr>
        <w:t>afficherMessage</w:t>
      </w:r>
      <w:proofErr w:type="spellEnd"/>
      <w:r w:rsidR="00E8352B">
        <w:rPr>
          <w:rFonts w:ascii="Consolas" w:hAnsi="Consolas" w:cs="Consolas"/>
          <w:color w:val="0000CD"/>
          <w:lang w:val="en-CA"/>
        </w:rPr>
        <w:t>(</w:t>
      </w:r>
      <w:proofErr w:type="gramEnd"/>
      <w:r w:rsidR="00E8352B">
        <w:rPr>
          <w:rFonts w:ascii="Consolas" w:hAnsi="Consolas" w:cs="Consolas"/>
          <w:color w:val="0000CD"/>
          <w:lang w:val="en-CA"/>
        </w:rPr>
        <w:t>)</w:t>
      </w:r>
      <w:r w:rsidR="00E8352B" w:rsidRPr="00E8352B">
        <w:rPr>
          <w:rFonts w:ascii="Consolas" w:hAnsi="Consolas" w:cs="Consolas"/>
          <w:color w:val="0000CD"/>
          <w:lang w:val="en-CA"/>
        </w:rPr>
        <w:t>"</w:t>
      </w:r>
      <w:r w:rsidR="00E8352B">
        <w:rPr>
          <w:rFonts w:ascii="Consolas" w:hAnsi="Consolas" w:cs="Consolas"/>
          <w:color w:val="0000CD"/>
          <w:lang w:val="en-CA"/>
        </w:rPr>
        <w:t>&gt;</w:t>
      </w:r>
    </w:p>
    <w:p w14:paraId="48B5A39F" w14:textId="22C27E31" w:rsidR="003D3A8C" w:rsidRDefault="003D3A8C" w:rsidP="003D3A8C">
      <w:pPr>
        <w:pStyle w:val="Titre3"/>
      </w:pPr>
      <w:bookmarkStart w:id="88" w:name="_Toc476837011"/>
      <w:r>
        <w:t>Synergie avec AJAX</w:t>
      </w:r>
      <w:bookmarkEnd w:id="88"/>
    </w:p>
    <w:p w14:paraId="66C05F38" w14:textId="4DA7B6C9" w:rsidR="00E437DB" w:rsidRPr="003D3A8C" w:rsidRDefault="003D3A8C" w:rsidP="00E437DB">
      <w:pPr>
        <w:spacing w:after="0"/>
        <w:rPr>
          <w:rFonts w:ascii="Consolas" w:hAnsi="Consolas" w:cs="Consolas"/>
          <w:color w:val="0000CD"/>
        </w:rPr>
      </w:pPr>
      <w:r>
        <w:t>La philosophie derrière le Framework étant de synchroniser le modèle et la vue d’une application, l’utilisation d’AJAX pour tenir les données affichées sur la page à jour est grandement</w:t>
      </w:r>
      <w:r w:rsidR="003D7D5C">
        <w:t xml:space="preserve"> facilité</w:t>
      </w:r>
      <w:r w:rsidR="004576FE">
        <w:t>e</w:t>
      </w:r>
      <w:r>
        <w:t>. En envoyant périodiquement des requêtes au serveur, il est tr</w:t>
      </w:r>
      <w:r w:rsidR="003D7D5C">
        <w:t>ès simple</w:t>
      </w:r>
      <w:r>
        <w:t xml:space="preserve"> de modifier les variables concernées du modèle pour concevoir une application en temps réel.</w:t>
      </w:r>
    </w:p>
    <w:p w14:paraId="74A086B9" w14:textId="7C69FB73" w:rsidR="005372E6" w:rsidRDefault="007B4D28" w:rsidP="005372E6">
      <w:pPr>
        <w:pStyle w:val="Titre3"/>
      </w:pPr>
      <w:bookmarkStart w:id="89" w:name="_Toc476837012"/>
      <w:r>
        <w:t>Conclusion</w:t>
      </w:r>
      <w:bookmarkEnd w:id="89"/>
    </w:p>
    <w:p w14:paraId="43C24855" w14:textId="1A043627" w:rsidR="005372E6" w:rsidRDefault="005372E6" w:rsidP="005372E6">
      <w:r>
        <w:t xml:space="preserve">Dans le but de couvrir les autres sujets qui m’ont été assignés pour ce stage, ce guide est intentionnellement court et l’objectif n’est pas d’explorer en profondeur Angular.JS, mais plutôt de comprendre les notions de bases relatives à son fonctionnement. </w:t>
      </w:r>
    </w:p>
    <w:p w14:paraId="67D33C96" w14:textId="44BD5CDA" w:rsidR="005372E6" w:rsidRDefault="005372E6" w:rsidP="005372E6">
      <w:r>
        <w:t>Si l’utilisation de ce Framework vous intéresse, je vous recommande fortement le tutoriel disponible au bas de cette page</w:t>
      </w:r>
      <w:r w:rsidR="007B4D28">
        <w:rPr>
          <w:rStyle w:val="Appelnotedebasdep"/>
        </w:rPr>
        <w:footnoteReference w:id="5"/>
      </w:r>
      <w:r>
        <w:t xml:space="preserve">. </w:t>
      </w:r>
      <w:r w:rsidR="007B4D28">
        <w:t xml:space="preserve"> D’autres fonctionnalités importantes d’Angular.JS sont</w:t>
      </w:r>
    </w:p>
    <w:p w14:paraId="683141FC" w14:textId="0A1234E1" w:rsidR="007B4D28" w:rsidRDefault="007B4D28" w:rsidP="007B4D28">
      <w:pPr>
        <w:pStyle w:val="Paragraphedeliste"/>
      </w:pPr>
      <w:r>
        <w:t>Les services, qui agissent en tant que fonctionnalités additionnelles aux applications Angular</w:t>
      </w:r>
    </w:p>
    <w:p w14:paraId="78EBD333" w14:textId="05C1A8CB" w:rsidR="007B4D28" w:rsidRDefault="007B4D28" w:rsidP="007B4D28">
      <w:pPr>
        <w:pStyle w:val="Paragraphedeliste"/>
      </w:pPr>
      <w:r>
        <w:t xml:space="preserve">Les directives, qui permettent de créer des balises et des attributs utilisables dans un fichier HTML (Le Framework </w:t>
      </w:r>
      <w:proofErr w:type="spellStart"/>
      <w:r>
        <w:t>Ionic</w:t>
      </w:r>
      <w:proofErr w:type="spellEnd"/>
      <w:r>
        <w:t xml:space="preserve"> repose sur cette fonctionnalité)</w:t>
      </w:r>
    </w:p>
    <w:p w14:paraId="77835E32" w14:textId="339A27F8" w:rsidR="007B4D28" w:rsidRPr="005372E6" w:rsidDel="00912D04" w:rsidRDefault="007B4D28" w:rsidP="007B4D28">
      <w:pPr>
        <w:pStyle w:val="Paragraphedeliste"/>
        <w:rPr>
          <w:del w:id="90" w:author="Jonathan Lafrenière" w:date="2017-03-15T15:27:00Z"/>
        </w:rPr>
      </w:pPr>
      <w:r>
        <w:t>Les états des entrées (Input), Angular permet au programmeur de déterminé si le champ a été touché ou modifié, si la valeur entrée est valide selon une fonction de validation et bien plus.</w:t>
      </w:r>
    </w:p>
    <w:p w14:paraId="2F251C0B" w14:textId="77777777" w:rsidR="005372E6" w:rsidDel="00912D04" w:rsidRDefault="005372E6">
      <w:pPr>
        <w:pStyle w:val="Paragraphedeliste"/>
        <w:rPr>
          <w:del w:id="91" w:author="Jonathan Lafrenière" w:date="2017-03-15T15:27:00Z"/>
        </w:rPr>
        <w:pPrChange w:id="92" w:author="Jonathan Lafrenière" w:date="2017-03-15T15:27:00Z">
          <w:pPr/>
        </w:pPrChange>
      </w:pPr>
    </w:p>
    <w:p w14:paraId="2CCE5B56" w14:textId="20F002D3" w:rsidR="00D363E6" w:rsidRPr="0088689B" w:rsidRDefault="00D363E6">
      <w:pPr>
        <w:pStyle w:val="Paragraphedeliste"/>
        <w:pPrChange w:id="93" w:author="Jonathan Lafrenière" w:date="2017-03-15T15:27:00Z">
          <w:pPr/>
        </w:pPrChange>
      </w:pPr>
    </w:p>
    <w:sectPr w:rsidR="00D363E6" w:rsidRPr="0088689B" w:rsidSect="00727A88">
      <w:headerReference w:type="default" r:id="rId24"/>
      <w:footerReference w:type="default" r:id="rId25"/>
      <w:footerReference w:type="first" r:id="rId26"/>
      <w:type w:val="continuous"/>
      <w:pgSz w:w="12240" w:h="15840"/>
      <w:pgMar w:top="1440" w:right="1080" w:bottom="1440" w:left="108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Simon Boucher" w:date="2016-10-18T16:44:00Z" w:initials="SB">
    <w:p w14:paraId="436F2C83" w14:textId="77777777" w:rsidR="00001C3F" w:rsidRDefault="00001C3F">
      <w:pPr>
        <w:pStyle w:val="Commentaire"/>
      </w:pPr>
      <w:r>
        <w:rPr>
          <w:rStyle w:val="Marquedecommentaire"/>
        </w:rPr>
        <w:annotationRef/>
      </w:r>
      <w:r>
        <w:t>L’historique doit être complété régulière. Par exemple, le stagiaire réalise des modifications, il ajoute son nom et incrémente le numéro</w:t>
      </w:r>
      <w:bookmarkStart w:id="5" w:name="_GoBack"/>
      <w:bookmarkEnd w:id="5"/>
      <w:r>
        <w:t xml:space="preserve"> de version. Ensuite le superviseur valide, il ajoute son nom et incrémente la version. Ainsi de suite. Modifier le numéro de version de la page titre en même temps.</w:t>
      </w:r>
    </w:p>
  </w:comment>
  <w:comment w:id="18" w:author="Simon Boucher" w:date="2016-10-18T16:44:00Z" w:initials="SB">
    <w:p w14:paraId="1B0B69F2" w14:textId="77777777" w:rsidR="00001C3F" w:rsidRDefault="00001C3F">
      <w:pPr>
        <w:pStyle w:val="Commentaire"/>
      </w:pPr>
      <w:r>
        <w:rPr>
          <w:rStyle w:val="Marquedecommentaire"/>
        </w:rPr>
        <w:annotationRef/>
      </w:r>
      <w:r>
        <w:t>À compléter au fur et à mesure.</w:t>
      </w:r>
    </w:p>
  </w:comment>
  <w:comment w:id="21" w:author="Simon Boucher" w:date="2017-03-09T15:19:00Z" w:initials="SB">
    <w:p w14:paraId="005ED81E" w14:textId="28607983" w:rsidR="0088689B" w:rsidRDefault="0088689B">
      <w:pPr>
        <w:pStyle w:val="Commentaire"/>
      </w:pPr>
      <w:r>
        <w:rPr>
          <w:rStyle w:val="Marquedecommentaire"/>
        </w:rPr>
        <w:annotationRef/>
      </w:r>
      <w:r>
        <w:t xml:space="preserve">Cette section n’a pas été complétée à </w:t>
      </w:r>
      <w:proofErr w:type="gramStart"/>
      <w:r>
        <w:t>toute les semaines</w:t>
      </w:r>
      <w:proofErr w:type="gramEnd"/>
      <w:r>
        <w:t> </w:t>
      </w:r>
      <w:r>
        <w:sym w:font="Wingdings" w:char="F04C"/>
      </w:r>
    </w:p>
  </w:comment>
  <w:comment w:id="52" w:author="Simon Boucher" w:date="2017-03-09T15:25:00Z" w:initials="SB">
    <w:p w14:paraId="37FD077E" w14:textId="1920D1A8" w:rsidR="004576FE" w:rsidRDefault="004576FE">
      <w:pPr>
        <w:pStyle w:val="Commentaire"/>
      </w:pPr>
      <w:r>
        <w:rPr>
          <w:rStyle w:val="Marquedecommentaire"/>
        </w:rPr>
        <w:annotationRef/>
      </w:r>
      <w:r>
        <w:t>Trop long comme titre de figure… c’est plutôt une explication, à insérer dans ton paragraphe. Trouver un vrai titre.</w:t>
      </w:r>
    </w:p>
  </w:comment>
  <w:comment w:id="61" w:author="Simon Boucher" w:date="2017-03-09T15:29:00Z" w:initials="SB">
    <w:p w14:paraId="1B17D1DB" w14:textId="74260F1A" w:rsidR="004576FE" w:rsidRDefault="004576FE">
      <w:pPr>
        <w:pStyle w:val="Commentaire"/>
      </w:pPr>
      <w:r>
        <w:rPr>
          <w:rStyle w:val="Marquedecommentaire"/>
        </w:rPr>
        <w:annotationRef/>
      </w:r>
      <w:r>
        <w:t>Il manque la légende à cette figure.</w:t>
      </w:r>
    </w:p>
  </w:comment>
  <w:comment w:id="69" w:author="Simon Boucher" w:date="2017-03-09T15:30:00Z" w:initials="SB">
    <w:p w14:paraId="731E40D1" w14:textId="7956501F" w:rsidR="004576FE" w:rsidRDefault="004576FE">
      <w:pPr>
        <w:pStyle w:val="Commentaire"/>
      </w:pPr>
      <w:r>
        <w:rPr>
          <w:rStyle w:val="Marquedecommentaire"/>
        </w:rPr>
        <w:annotationRef/>
      </w:r>
      <w:r>
        <w:t>Il manque la légende à cette figure.</w:t>
      </w:r>
    </w:p>
  </w:comment>
  <w:comment w:id="76" w:author="Simon Boucher" w:date="2017-03-09T15:31:00Z" w:initials="SB">
    <w:p w14:paraId="06142C4D" w14:textId="5B28EF26" w:rsidR="004576FE" w:rsidRDefault="004576FE">
      <w:pPr>
        <w:pStyle w:val="Commentaire"/>
      </w:pPr>
      <w:r>
        <w:rPr>
          <w:rStyle w:val="Marquedecommentaire"/>
        </w:rPr>
        <w:annotationRef/>
      </w:r>
      <w:r>
        <w:t>Il manque un mot</w:t>
      </w:r>
    </w:p>
  </w:comment>
  <w:comment w:id="80" w:author="Simon Boucher" w:date="2017-03-09T15:30:00Z" w:initials="SB">
    <w:p w14:paraId="7F4CAAF8" w14:textId="5351D98F" w:rsidR="004576FE" w:rsidRDefault="004576FE">
      <w:pPr>
        <w:pStyle w:val="Commentaire"/>
      </w:pPr>
      <w:r>
        <w:rPr>
          <w:rStyle w:val="Marquedecommentaire"/>
        </w:rPr>
        <w:annotationRef/>
      </w:r>
      <w:r>
        <w:t>Il manque la légende à cette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F2C83" w15:done="1"/>
  <w15:commentEx w15:paraId="1B0B69F2" w15:done="1"/>
  <w15:commentEx w15:paraId="005ED81E" w15:done="1"/>
  <w15:commentEx w15:paraId="37FD077E" w15:done="0"/>
  <w15:commentEx w15:paraId="1B17D1DB" w15:done="1"/>
  <w15:commentEx w15:paraId="731E40D1" w15:done="1"/>
  <w15:commentEx w15:paraId="06142C4D" w15:done="1"/>
  <w15:commentEx w15:paraId="7F4CAAF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40B7F" w14:textId="77777777" w:rsidR="00895B29" w:rsidRDefault="00895B29" w:rsidP="00FA7F27">
      <w:r>
        <w:separator/>
      </w:r>
    </w:p>
  </w:endnote>
  <w:endnote w:type="continuationSeparator" w:id="0">
    <w:p w14:paraId="3983AFD9" w14:textId="77777777" w:rsidR="00895B29" w:rsidRDefault="00895B29" w:rsidP="00FA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E92F2" w14:textId="77777777" w:rsidR="00001C3F" w:rsidRDefault="00001C3F">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D74CB" w14:textId="77777777" w:rsidR="00001C3F" w:rsidRDefault="00001C3F" w:rsidP="00847A0D">
    <w:pPr>
      <w:pStyle w:val="Pieddepage"/>
      <w:tabs>
        <w:tab w:val="clear" w:pos="4320"/>
        <w:tab w:val="clear" w:pos="8640"/>
        <w:tab w:val="center" w:pos="5040"/>
        <w:tab w:val="right" w:pos="10080"/>
      </w:tabs>
    </w:pPr>
    <w:r>
      <w:t xml:space="preserve">Date de création : </w:t>
    </w:r>
    <w:r>
      <w:fldChar w:fldCharType="begin"/>
    </w:r>
    <w:r>
      <w:instrText xml:space="preserve"> CREATEDATE  \@ "dddd d MMMM yyyy" </w:instrText>
    </w:r>
    <w:r>
      <w:fldChar w:fldCharType="separate"/>
    </w:r>
    <w:r w:rsidR="00D049B8">
      <w:rPr>
        <w:noProof/>
      </w:rPr>
      <w:t>vendredi 17 février 2017</w:t>
    </w:r>
    <w:r>
      <w:fldChar w:fldCharType="end"/>
    </w:r>
    <w:r>
      <w:tab/>
    </w:r>
    <w:r>
      <w:tab/>
      <w:t xml:space="preserve">Date de mise à jour : </w:t>
    </w:r>
    <w:r>
      <w:fldChar w:fldCharType="begin"/>
    </w:r>
    <w:r>
      <w:instrText xml:space="preserve"> TIME  \@ "dddd d MMMM yyyy" </w:instrText>
    </w:r>
    <w:r>
      <w:fldChar w:fldCharType="separate"/>
    </w:r>
    <w:ins w:id="96" w:author="Jonathan Lafrenière" w:date="2017-03-15T15:35:00Z">
      <w:r w:rsidR="006B7E41">
        <w:rPr>
          <w:noProof/>
        </w:rPr>
        <w:t>mercredi 15 mars 2017</w:t>
      </w:r>
    </w:ins>
    <w:del w:id="97" w:author="Jonathan Lafrenière" w:date="2017-03-15T15:20:00Z">
      <w:r w:rsidR="0088689B" w:rsidDel="00310BDB">
        <w:rPr>
          <w:noProof/>
        </w:rPr>
        <w:delText>jeudi 9 mars 2017</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AD4D0" w14:textId="77777777" w:rsidR="00895B29" w:rsidRDefault="00895B29" w:rsidP="00FA7F27">
      <w:r>
        <w:separator/>
      </w:r>
    </w:p>
  </w:footnote>
  <w:footnote w:type="continuationSeparator" w:id="0">
    <w:p w14:paraId="59AA8E92" w14:textId="77777777" w:rsidR="00895B29" w:rsidRDefault="00895B29" w:rsidP="00FA7F27">
      <w:r>
        <w:continuationSeparator/>
      </w:r>
    </w:p>
  </w:footnote>
  <w:footnote w:id="1">
    <w:p w14:paraId="358B73AA" w14:textId="6158395C" w:rsidR="00001C3F" w:rsidRPr="00C86DE0" w:rsidRDefault="00001C3F">
      <w:pPr>
        <w:pStyle w:val="Notedebasdepage"/>
        <w:rPr>
          <w:lang w:val="en-CA"/>
        </w:rPr>
      </w:pPr>
      <w:r>
        <w:rPr>
          <w:rStyle w:val="Appelnotedebasdep"/>
        </w:rPr>
        <w:footnoteRef/>
      </w:r>
      <w:r>
        <w:rPr>
          <w:rFonts w:ascii="Consolas" w:hAnsi="Consolas" w:cs="Consolas"/>
          <w:color w:val="0000FF"/>
          <w:sz w:val="19"/>
          <w:szCs w:val="19"/>
          <w:highlight w:val="white"/>
        </w:rPr>
        <w:t>https://ajax.googleapis.com/ajax/libs/angularjs/1.6.1/angular.min.js</w:t>
      </w:r>
    </w:p>
  </w:footnote>
  <w:footnote w:id="2">
    <w:p w14:paraId="6029FF73" w14:textId="63915124" w:rsidR="00001C3F" w:rsidRPr="00B81830" w:rsidRDefault="00001C3F">
      <w:pPr>
        <w:pStyle w:val="Notedebasdepage"/>
        <w:rPr>
          <w:lang w:val="en-CA"/>
        </w:rPr>
      </w:pPr>
      <w:r>
        <w:rPr>
          <w:rStyle w:val="Appelnotedebasdep"/>
        </w:rPr>
        <w:footnoteRef/>
      </w:r>
      <w:r w:rsidRPr="00B81830">
        <w:rPr>
          <w:lang w:val="en-CA"/>
        </w:rPr>
        <w:t xml:space="preserve"> https://jsf</w:t>
      </w:r>
      <w:r>
        <w:rPr>
          <w:lang w:val="en-CA"/>
        </w:rPr>
        <w:t>iddle.net/JLafreniere/2ng13ges/4</w:t>
      </w:r>
      <w:r w:rsidRPr="00B81830">
        <w:rPr>
          <w:lang w:val="en-CA"/>
        </w:rPr>
        <w:t>/</w:t>
      </w:r>
    </w:p>
  </w:footnote>
  <w:footnote w:id="3">
    <w:p w14:paraId="30D52B63" w14:textId="6D36AE3A" w:rsidR="00001C3F" w:rsidRPr="00950C74" w:rsidRDefault="00001C3F">
      <w:pPr>
        <w:pStyle w:val="Notedebasdepage"/>
        <w:rPr>
          <w:lang w:val="en-CA"/>
        </w:rPr>
      </w:pPr>
      <w:r>
        <w:rPr>
          <w:rStyle w:val="Appelnotedebasdep"/>
        </w:rPr>
        <w:footnoteRef/>
      </w:r>
      <w:r w:rsidRPr="00950C74">
        <w:rPr>
          <w:lang w:val="en-CA"/>
        </w:rPr>
        <w:t xml:space="preserve"> https://jsfiddle.net/JLafreniere/yj5d16rg/2/</w:t>
      </w:r>
    </w:p>
  </w:footnote>
  <w:footnote w:id="4">
    <w:p w14:paraId="73A8C5BA" w14:textId="200623DE" w:rsidR="00001C3F" w:rsidRPr="00950C74" w:rsidRDefault="00001C3F" w:rsidP="00420728">
      <w:pPr>
        <w:pStyle w:val="Notedebasdepage"/>
        <w:rPr>
          <w:lang w:val="en-CA"/>
        </w:rPr>
      </w:pPr>
      <w:r>
        <w:rPr>
          <w:rStyle w:val="Appelnotedebasdep"/>
        </w:rPr>
        <w:footnoteRef/>
      </w:r>
      <w:r w:rsidRPr="00950C74">
        <w:rPr>
          <w:lang w:val="en-CA"/>
        </w:rPr>
        <w:t xml:space="preserve"> </w:t>
      </w:r>
      <w:r w:rsidRPr="00420728">
        <w:rPr>
          <w:lang w:val="en-CA"/>
        </w:rPr>
        <w:t>https://jsfiddle.net/JLafreniere/3emapoqt/2/</w:t>
      </w:r>
    </w:p>
  </w:footnote>
  <w:footnote w:id="5">
    <w:p w14:paraId="3ABB3EE3" w14:textId="40019491" w:rsidR="00001C3F" w:rsidRPr="007B4D28" w:rsidRDefault="00001C3F">
      <w:pPr>
        <w:pStyle w:val="Notedebasdepage"/>
        <w:rPr>
          <w:lang w:val="en-CA"/>
        </w:rPr>
      </w:pPr>
      <w:r>
        <w:rPr>
          <w:rStyle w:val="Appelnotedebasdep"/>
        </w:rPr>
        <w:footnoteRef/>
      </w:r>
      <w:r w:rsidRPr="007B4D28">
        <w:rPr>
          <w:lang w:val="en-CA"/>
        </w:rPr>
        <w:t xml:space="preserve"> </w:t>
      </w:r>
      <w:hyperlink r:id="rId1" w:history="1">
        <w:r w:rsidRPr="007B4D28">
          <w:rPr>
            <w:rStyle w:val="Lienhypertexte"/>
            <w:lang w:val="en-CA"/>
          </w:rPr>
          <w:t>https://www.w3schools.com/angular/</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jc w:val="center"/>
      <w:tblLayout w:type="fixed"/>
      <w:tblCellMar>
        <w:top w:w="144" w:type="dxa"/>
        <w:left w:w="144" w:type="dxa"/>
        <w:bottom w:w="144" w:type="dxa"/>
        <w:right w:w="144" w:type="dxa"/>
      </w:tblCellMar>
      <w:tblLook w:val="0000" w:firstRow="0" w:lastRow="0" w:firstColumn="0" w:lastColumn="0" w:noHBand="0" w:noVBand="0"/>
    </w:tblPr>
    <w:tblGrid>
      <w:gridCol w:w="2474"/>
      <w:gridCol w:w="5702"/>
      <w:gridCol w:w="2597"/>
    </w:tblGrid>
    <w:tr w:rsidR="00001C3F" w:rsidRPr="00847A0D" w14:paraId="3D6E05C0" w14:textId="77777777" w:rsidTr="00D805DF">
      <w:trPr>
        <w:cantSplit/>
        <w:trHeight w:val="268"/>
        <w:jc w:val="center"/>
      </w:trPr>
      <w:tc>
        <w:tcPr>
          <w:tcW w:w="2474" w:type="dxa"/>
          <w:vMerge w:val="restart"/>
          <w:tcBorders>
            <w:top w:val="single" w:sz="4" w:space="0" w:color="000000"/>
            <w:left w:val="single" w:sz="4" w:space="0" w:color="000000"/>
            <w:bottom w:val="single" w:sz="4" w:space="0" w:color="000000"/>
          </w:tcBorders>
          <w:vAlign w:val="center"/>
        </w:tcPr>
        <w:p w14:paraId="498A5EC3" w14:textId="77777777" w:rsidR="00001C3F" w:rsidRPr="00847A0D" w:rsidRDefault="00001C3F" w:rsidP="00D805DF">
          <w:pPr>
            <w:pStyle w:val="En-tte"/>
            <w:spacing w:after="115"/>
            <w:jc w:val="center"/>
            <w:rPr>
              <w:b/>
              <w:bCs/>
              <w:spacing w:val="-2"/>
              <w:sz w:val="20"/>
              <w:szCs w:val="20"/>
            </w:rPr>
          </w:pPr>
          <w:r>
            <w:rPr>
              <w:b/>
              <w:bCs/>
              <w:noProof/>
              <w:spacing w:val="-2"/>
              <w:sz w:val="20"/>
              <w:szCs w:val="20"/>
            </w:rPr>
            <w:drawing>
              <wp:inline distT="0" distB="0" distL="0" distR="0" wp14:anchorId="19BD9C9A" wp14:editId="1A2D8F12">
                <wp:extent cx="1371600" cy="574040"/>
                <wp:effectExtent l="0" t="0" r="0" b="0"/>
                <wp:docPr id="3" name="Image 3" descr="logo_francais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rancais_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74040"/>
                        </a:xfrm>
                        <a:prstGeom prst="rect">
                          <a:avLst/>
                        </a:prstGeom>
                        <a:noFill/>
                        <a:ln>
                          <a:noFill/>
                        </a:ln>
                      </pic:spPr>
                    </pic:pic>
                  </a:graphicData>
                </a:graphic>
              </wp:inline>
            </w:drawing>
          </w:r>
        </w:p>
      </w:tc>
      <w:tc>
        <w:tcPr>
          <w:tcW w:w="5702" w:type="dxa"/>
          <w:tcBorders>
            <w:top w:val="single" w:sz="4" w:space="0" w:color="000000"/>
            <w:left w:val="single" w:sz="4" w:space="0" w:color="000000"/>
            <w:bottom w:val="single" w:sz="4" w:space="0" w:color="000000"/>
          </w:tcBorders>
          <w:vAlign w:val="center"/>
        </w:tcPr>
        <w:p w14:paraId="5C624D0F" w14:textId="77777777" w:rsidR="00001C3F" w:rsidRPr="00212200" w:rsidRDefault="00001C3F" w:rsidP="00033411">
          <w:pPr>
            <w:pStyle w:val="TableauTitre"/>
          </w:pPr>
          <w:r w:rsidRPr="00212200">
            <w:t>Projet</w:t>
          </w:r>
        </w:p>
      </w:tc>
      <w:tc>
        <w:tcPr>
          <w:tcW w:w="2597" w:type="dxa"/>
          <w:tcBorders>
            <w:top w:val="single" w:sz="4" w:space="0" w:color="000000"/>
            <w:left w:val="single" w:sz="4" w:space="0" w:color="000000"/>
            <w:bottom w:val="single" w:sz="4" w:space="0" w:color="000000"/>
            <w:right w:val="single" w:sz="4" w:space="0" w:color="000000"/>
          </w:tcBorders>
          <w:vAlign w:val="center"/>
        </w:tcPr>
        <w:p w14:paraId="423319B5" w14:textId="77777777" w:rsidR="00001C3F" w:rsidRPr="00212200" w:rsidRDefault="00001C3F" w:rsidP="00033411">
          <w:pPr>
            <w:pStyle w:val="TableauTitre"/>
          </w:pPr>
          <w:r w:rsidRPr="00212200">
            <w:fldChar w:fldCharType="begin"/>
          </w:r>
          <w:r w:rsidRPr="00212200">
            <w:instrText xml:space="preserve"> TIME  \@ "yyyy-MM-dd" </w:instrText>
          </w:r>
          <w:r w:rsidRPr="00212200">
            <w:fldChar w:fldCharType="separate"/>
          </w:r>
          <w:ins w:id="94" w:author="Jonathan Lafrenière" w:date="2017-03-15T15:35:00Z">
            <w:r w:rsidR="006B7E41">
              <w:rPr>
                <w:noProof/>
              </w:rPr>
              <w:t>2017-03-15</w:t>
            </w:r>
          </w:ins>
          <w:del w:id="95" w:author="Jonathan Lafrenière" w:date="2017-03-15T15:20:00Z">
            <w:r w:rsidR="0088689B" w:rsidDel="00310BDB">
              <w:rPr>
                <w:noProof/>
              </w:rPr>
              <w:delText>2017-03-09</w:delText>
            </w:r>
          </w:del>
          <w:r w:rsidRPr="00212200">
            <w:fldChar w:fldCharType="end"/>
          </w:r>
        </w:p>
      </w:tc>
    </w:tr>
    <w:tr w:rsidR="00001C3F" w:rsidRPr="00847A0D" w14:paraId="5FEA1B40" w14:textId="77777777" w:rsidTr="00D805DF">
      <w:trPr>
        <w:cantSplit/>
        <w:trHeight w:val="248"/>
        <w:jc w:val="center"/>
      </w:trPr>
      <w:tc>
        <w:tcPr>
          <w:tcW w:w="2474" w:type="dxa"/>
          <w:vMerge/>
          <w:tcBorders>
            <w:top w:val="single" w:sz="4" w:space="0" w:color="000000"/>
            <w:left w:val="single" w:sz="4" w:space="0" w:color="000000"/>
            <w:bottom w:val="single" w:sz="4" w:space="0" w:color="000000"/>
          </w:tcBorders>
          <w:vAlign w:val="center"/>
        </w:tcPr>
        <w:p w14:paraId="40DF7E27" w14:textId="77777777" w:rsidR="00001C3F" w:rsidRPr="00847A0D" w:rsidRDefault="00001C3F" w:rsidP="00446FB5">
          <w:pPr>
            <w:widowControl w:val="0"/>
            <w:spacing w:after="115"/>
          </w:pPr>
        </w:p>
      </w:tc>
      <w:tc>
        <w:tcPr>
          <w:tcW w:w="5702" w:type="dxa"/>
          <w:tcBorders>
            <w:left w:val="single" w:sz="4" w:space="0" w:color="000000"/>
            <w:bottom w:val="single" w:sz="4" w:space="0" w:color="000000"/>
          </w:tcBorders>
          <w:vAlign w:val="center"/>
        </w:tcPr>
        <w:p w14:paraId="58F76B1E" w14:textId="77777777" w:rsidR="00001C3F" w:rsidRPr="00212200" w:rsidRDefault="00001C3F" w:rsidP="00033411">
          <w:pPr>
            <w:pStyle w:val="TableauTitre"/>
          </w:pPr>
          <w:r w:rsidRPr="00212200">
            <w:t>Type de document</w:t>
          </w:r>
        </w:p>
      </w:tc>
      <w:tc>
        <w:tcPr>
          <w:tcW w:w="2597" w:type="dxa"/>
          <w:tcBorders>
            <w:left w:val="single" w:sz="4" w:space="0" w:color="000000"/>
            <w:bottom w:val="single" w:sz="4" w:space="0" w:color="000000"/>
            <w:right w:val="single" w:sz="4" w:space="0" w:color="000000"/>
          </w:tcBorders>
          <w:vAlign w:val="center"/>
        </w:tcPr>
        <w:p w14:paraId="26D54CA5" w14:textId="77777777" w:rsidR="00001C3F" w:rsidRPr="00847A0D" w:rsidRDefault="00001C3F" w:rsidP="00033411">
          <w:pPr>
            <w:pStyle w:val="TableauTitre"/>
            <w:rPr>
              <w:rFonts w:ascii="Calibri" w:hAnsi="Calibri"/>
              <w:lang w:val="fr-FR"/>
            </w:rPr>
          </w:pPr>
          <w:r w:rsidRPr="00847A0D">
            <w:rPr>
              <w:lang w:val="fr-FR"/>
            </w:rPr>
            <w:t xml:space="preserve">Page </w:t>
          </w:r>
          <w:r w:rsidRPr="00847A0D">
            <w:rPr>
              <w:lang w:val="fr-FR"/>
            </w:rPr>
            <w:fldChar w:fldCharType="begin"/>
          </w:r>
          <w:r w:rsidRPr="00847A0D">
            <w:rPr>
              <w:lang w:val="fr-FR"/>
            </w:rPr>
            <w:instrText xml:space="preserve"> PAGE </w:instrText>
          </w:r>
          <w:r w:rsidRPr="00847A0D">
            <w:rPr>
              <w:lang w:val="fr-FR"/>
            </w:rPr>
            <w:fldChar w:fldCharType="separate"/>
          </w:r>
          <w:r w:rsidR="00E460F2">
            <w:rPr>
              <w:noProof/>
              <w:lang w:val="fr-FR"/>
            </w:rPr>
            <w:t>3</w:t>
          </w:r>
          <w:r w:rsidRPr="00847A0D">
            <w:rPr>
              <w:lang w:val="fr-FR"/>
            </w:rPr>
            <w:fldChar w:fldCharType="end"/>
          </w:r>
          <w:r w:rsidRPr="00847A0D">
            <w:rPr>
              <w:lang w:val="fr-FR"/>
            </w:rPr>
            <w:t xml:space="preserve"> sur </w:t>
          </w:r>
          <w:r w:rsidRPr="00847A0D">
            <w:rPr>
              <w:lang w:val="fr-FR"/>
            </w:rPr>
            <w:fldChar w:fldCharType="begin"/>
          </w:r>
          <w:r w:rsidRPr="00847A0D">
            <w:rPr>
              <w:lang w:val="fr-FR"/>
            </w:rPr>
            <w:instrText xml:space="preserve"> NUMPAGES  </w:instrText>
          </w:r>
          <w:r w:rsidRPr="00847A0D">
            <w:rPr>
              <w:lang w:val="fr-FR"/>
            </w:rPr>
            <w:fldChar w:fldCharType="separate"/>
          </w:r>
          <w:r w:rsidR="00E460F2">
            <w:rPr>
              <w:noProof/>
              <w:lang w:val="fr-FR"/>
            </w:rPr>
            <w:t>11</w:t>
          </w:r>
          <w:r w:rsidRPr="00847A0D">
            <w:rPr>
              <w:lang w:val="fr-FR"/>
            </w:rPr>
            <w:fldChar w:fldCharType="end"/>
          </w:r>
        </w:p>
      </w:tc>
    </w:tr>
  </w:tbl>
  <w:p w14:paraId="332440C4" w14:textId="77777777" w:rsidR="00001C3F" w:rsidRDefault="00001C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97FF5"/>
    <w:multiLevelType w:val="hybridMultilevel"/>
    <w:tmpl w:val="CB0AB48C"/>
    <w:lvl w:ilvl="0" w:tplc="092085A0">
      <w:numFmt w:val="bullet"/>
      <w:pStyle w:val="Liste-poin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185F25C8"/>
    <w:multiLevelType w:val="multilevel"/>
    <w:tmpl w:val="5B986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9AC0699"/>
    <w:multiLevelType w:val="hybridMultilevel"/>
    <w:tmpl w:val="EA44CAC4"/>
    <w:lvl w:ilvl="0" w:tplc="B888F2B6">
      <w:start w:val="2016"/>
      <w:numFmt w:val="bullet"/>
      <w:lvlText w:val="-"/>
      <w:lvlJc w:val="left"/>
      <w:pPr>
        <w:ind w:left="1065" w:hanging="360"/>
      </w:pPr>
      <w:rPr>
        <w:rFonts w:ascii="Helvetica" w:eastAsia="Times New Roman" w:hAnsi="Helvetica" w:cs="Helvetica"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nsid w:val="45A46148"/>
    <w:multiLevelType w:val="hybridMultilevel"/>
    <w:tmpl w:val="767AAE7A"/>
    <w:lvl w:ilvl="0" w:tplc="181C45FA">
      <w:start w:val="1"/>
      <w:numFmt w:val="bullet"/>
      <w:pStyle w:val="Paragraphedeliste"/>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4">
    <w:nsid w:val="4A71097E"/>
    <w:multiLevelType w:val="multilevel"/>
    <w:tmpl w:val="8DA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2053F3"/>
    <w:multiLevelType w:val="multilevel"/>
    <w:tmpl w:val="8C74E48E"/>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suff w:val="space"/>
      <w:lvlText w:val="%1.%2.%3.%4.%5.%6.%7."/>
      <w:lvlJc w:val="left"/>
      <w:pPr>
        <w:ind w:left="113" w:hanging="113"/>
      </w:pPr>
      <w:rPr>
        <w:rFonts w:hint="default"/>
      </w:rPr>
    </w:lvl>
    <w:lvl w:ilvl="7">
      <w:start w:val="1"/>
      <w:numFmt w:val="decimal"/>
      <w:pStyle w:val="Titre8"/>
      <w:suff w:val="space"/>
      <w:lvlText w:val="%1.%2.%3.%4.%5.%6.%7.%8."/>
      <w:lvlJc w:val="left"/>
      <w:pPr>
        <w:ind w:left="113" w:hanging="113"/>
      </w:pPr>
      <w:rPr>
        <w:rFonts w:hint="default"/>
      </w:rPr>
    </w:lvl>
    <w:lvl w:ilvl="8">
      <w:start w:val="1"/>
      <w:numFmt w:val="decimal"/>
      <w:suff w:val="space"/>
      <w:lvlText w:val="%1.%2.%3.%4.%5.%6.%7.%8.%9."/>
      <w:lvlJc w:val="left"/>
      <w:pPr>
        <w:ind w:left="113" w:hanging="113"/>
      </w:pPr>
      <w:rPr>
        <w:rFonts w:hint="default"/>
      </w:rPr>
    </w:lvl>
  </w:abstractNum>
  <w:abstractNum w:abstractNumId="6">
    <w:nsid w:val="5AE42AB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6C6B71"/>
    <w:multiLevelType w:val="hybridMultilevel"/>
    <w:tmpl w:val="C1F45322"/>
    <w:lvl w:ilvl="0" w:tplc="C6D43648">
      <w:start w:val="2016"/>
      <w:numFmt w:val="bullet"/>
      <w:lvlText w:val="-"/>
      <w:lvlJc w:val="left"/>
      <w:pPr>
        <w:ind w:left="360" w:hanging="360"/>
      </w:pPr>
      <w:rPr>
        <w:rFonts w:ascii="Helvetica" w:eastAsia="Times New Roman" w:hAnsi="Helvetica" w:cs="Helvetica" w:hint="default"/>
      </w:rPr>
    </w:lvl>
    <w:lvl w:ilvl="1" w:tplc="0C0C0003" w:tentative="1">
      <w:start w:val="1"/>
      <w:numFmt w:val="bullet"/>
      <w:lvlText w:val="o"/>
      <w:lvlJc w:val="left"/>
      <w:pPr>
        <w:ind w:left="735" w:hanging="360"/>
      </w:pPr>
      <w:rPr>
        <w:rFonts w:ascii="Courier New" w:hAnsi="Courier New" w:cs="Courier New" w:hint="default"/>
      </w:rPr>
    </w:lvl>
    <w:lvl w:ilvl="2" w:tplc="0C0C0005" w:tentative="1">
      <w:start w:val="1"/>
      <w:numFmt w:val="bullet"/>
      <w:lvlText w:val=""/>
      <w:lvlJc w:val="left"/>
      <w:pPr>
        <w:ind w:left="1455" w:hanging="360"/>
      </w:pPr>
      <w:rPr>
        <w:rFonts w:ascii="Wingdings" w:hAnsi="Wingdings" w:hint="default"/>
      </w:rPr>
    </w:lvl>
    <w:lvl w:ilvl="3" w:tplc="0C0C0001" w:tentative="1">
      <w:start w:val="1"/>
      <w:numFmt w:val="bullet"/>
      <w:lvlText w:val=""/>
      <w:lvlJc w:val="left"/>
      <w:pPr>
        <w:ind w:left="2175" w:hanging="360"/>
      </w:pPr>
      <w:rPr>
        <w:rFonts w:ascii="Symbol" w:hAnsi="Symbol" w:hint="default"/>
      </w:rPr>
    </w:lvl>
    <w:lvl w:ilvl="4" w:tplc="0C0C0003" w:tentative="1">
      <w:start w:val="1"/>
      <w:numFmt w:val="bullet"/>
      <w:lvlText w:val="o"/>
      <w:lvlJc w:val="left"/>
      <w:pPr>
        <w:ind w:left="2895" w:hanging="360"/>
      </w:pPr>
      <w:rPr>
        <w:rFonts w:ascii="Courier New" w:hAnsi="Courier New" w:cs="Courier New" w:hint="default"/>
      </w:rPr>
    </w:lvl>
    <w:lvl w:ilvl="5" w:tplc="0C0C0005" w:tentative="1">
      <w:start w:val="1"/>
      <w:numFmt w:val="bullet"/>
      <w:lvlText w:val=""/>
      <w:lvlJc w:val="left"/>
      <w:pPr>
        <w:ind w:left="3615" w:hanging="360"/>
      </w:pPr>
      <w:rPr>
        <w:rFonts w:ascii="Wingdings" w:hAnsi="Wingdings" w:hint="default"/>
      </w:rPr>
    </w:lvl>
    <w:lvl w:ilvl="6" w:tplc="0C0C0001" w:tentative="1">
      <w:start w:val="1"/>
      <w:numFmt w:val="bullet"/>
      <w:lvlText w:val=""/>
      <w:lvlJc w:val="left"/>
      <w:pPr>
        <w:ind w:left="4335" w:hanging="360"/>
      </w:pPr>
      <w:rPr>
        <w:rFonts w:ascii="Symbol" w:hAnsi="Symbol" w:hint="default"/>
      </w:rPr>
    </w:lvl>
    <w:lvl w:ilvl="7" w:tplc="0C0C0003" w:tentative="1">
      <w:start w:val="1"/>
      <w:numFmt w:val="bullet"/>
      <w:lvlText w:val="o"/>
      <w:lvlJc w:val="left"/>
      <w:pPr>
        <w:ind w:left="5055" w:hanging="360"/>
      </w:pPr>
      <w:rPr>
        <w:rFonts w:ascii="Courier New" w:hAnsi="Courier New" w:cs="Courier New" w:hint="default"/>
      </w:rPr>
    </w:lvl>
    <w:lvl w:ilvl="8" w:tplc="0C0C0005" w:tentative="1">
      <w:start w:val="1"/>
      <w:numFmt w:val="bullet"/>
      <w:lvlText w:val=""/>
      <w:lvlJc w:val="left"/>
      <w:pPr>
        <w:ind w:left="5775" w:hanging="360"/>
      </w:pPr>
      <w:rPr>
        <w:rFonts w:ascii="Wingdings" w:hAnsi="Wingdings" w:hint="default"/>
      </w:rPr>
    </w:lvl>
  </w:abstractNum>
  <w:abstractNum w:abstractNumId="8">
    <w:nsid w:val="6B4E6752"/>
    <w:multiLevelType w:val="hybridMultilevel"/>
    <w:tmpl w:val="2490FF74"/>
    <w:lvl w:ilvl="0" w:tplc="A716A2C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start w:val="1"/>
      <w:numFmt w:val="decimal"/>
      <w:pStyle w:val="Titre7"/>
      <w:lvlText w:val="%7."/>
      <w:lvlJc w:val="left"/>
      <w:pPr>
        <w:ind w:left="5040" w:hanging="360"/>
      </w:pPr>
    </w:lvl>
    <w:lvl w:ilvl="7" w:tplc="0C0C0019" w:tentative="1">
      <w:start w:val="1"/>
      <w:numFmt w:val="lowerLetter"/>
      <w:lvlText w:val="%8."/>
      <w:lvlJc w:val="left"/>
      <w:pPr>
        <w:ind w:left="5760" w:hanging="360"/>
      </w:pPr>
    </w:lvl>
    <w:lvl w:ilvl="8" w:tplc="0C0C001B">
      <w:start w:val="1"/>
      <w:numFmt w:val="lowerRoman"/>
      <w:pStyle w:val="Titre9"/>
      <w:lvlText w:val="%9."/>
      <w:lvlJc w:val="right"/>
      <w:pPr>
        <w:ind w:left="6480" w:hanging="180"/>
      </w:pPr>
    </w:lvl>
  </w:abstractNum>
  <w:num w:numId="1">
    <w:abstractNumId w:val="8"/>
  </w:num>
  <w:num w:numId="2">
    <w:abstractNumId w:val="5"/>
  </w:num>
  <w:num w:numId="3">
    <w:abstractNumId w:val="8"/>
    <w:lvlOverride w:ilvl="0">
      <w:startOverride w:val="1"/>
    </w:lvlOverride>
  </w:num>
  <w:num w:numId="4">
    <w:abstractNumId w:val="0"/>
  </w:num>
  <w:num w:numId="5">
    <w:abstractNumId w:val="5"/>
  </w:num>
  <w:num w:numId="6">
    <w:abstractNumId w:val="1"/>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6"/>
  </w:num>
  <w:num w:numId="15">
    <w:abstractNumId w:val="8"/>
  </w:num>
  <w:num w:numId="16">
    <w:abstractNumId w:val="1"/>
  </w:num>
  <w:num w:numId="17">
    <w:abstractNumId w:val="5"/>
  </w:num>
  <w:num w:numId="18">
    <w:abstractNumId w:val="5"/>
  </w:num>
  <w:num w:numId="19">
    <w:abstractNumId w:val="5"/>
  </w:num>
  <w:num w:numId="20">
    <w:abstractNumId w:val="5"/>
  </w:num>
  <w:num w:numId="21">
    <w:abstractNumId w:val="5"/>
  </w:num>
  <w:num w:numId="22">
    <w:abstractNumId w:val="5"/>
  </w:num>
  <w:num w:numId="23">
    <w:abstractNumId w:val="8"/>
    <w:lvlOverride w:ilvl="0">
      <w:startOverride w:val="1"/>
    </w:lvlOverride>
  </w:num>
  <w:num w:numId="24">
    <w:abstractNumId w:val="5"/>
  </w:num>
  <w:num w:numId="25">
    <w:abstractNumId w:val="8"/>
  </w:num>
  <w:num w:numId="26">
    <w:abstractNumId w:val="1"/>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6"/>
  </w:num>
  <w:num w:numId="35">
    <w:abstractNumId w:val="8"/>
  </w:num>
  <w:num w:numId="36">
    <w:abstractNumId w:val="1"/>
  </w:num>
  <w:num w:numId="37">
    <w:abstractNumId w:val="4"/>
  </w:num>
  <w:num w:numId="38">
    <w:abstractNumId w:val="2"/>
  </w:num>
  <w:num w:numId="39">
    <w:abstractNumId w:val="7"/>
  </w:num>
  <w:num w:numId="40">
    <w:abstractNumId w:val="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afrenière">
    <w15:presenceInfo w15:providerId="AD" w15:userId="S-1-5-21-3319252110-1878906278-2833648449-1463"/>
  </w15:person>
  <w15:person w15:author="Simon Boucher">
    <w15:presenceInfo w15:providerId="AD" w15:userId="S-1-5-21-3319252110-1878906278-283364844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0"/>
    <w:rsid w:val="00001C3F"/>
    <w:rsid w:val="00011CBF"/>
    <w:rsid w:val="00027739"/>
    <w:rsid w:val="00033411"/>
    <w:rsid w:val="000572AF"/>
    <w:rsid w:val="000614AA"/>
    <w:rsid w:val="000A2E39"/>
    <w:rsid w:val="000B4660"/>
    <w:rsid w:val="000C043F"/>
    <w:rsid w:val="00111665"/>
    <w:rsid w:val="0012738C"/>
    <w:rsid w:val="00145919"/>
    <w:rsid w:val="00173DC5"/>
    <w:rsid w:val="00183DD6"/>
    <w:rsid w:val="001847BA"/>
    <w:rsid w:val="00185524"/>
    <w:rsid w:val="001D2550"/>
    <w:rsid w:val="001E5036"/>
    <w:rsid w:val="00207D97"/>
    <w:rsid w:val="00212200"/>
    <w:rsid w:val="00213283"/>
    <w:rsid w:val="002342AA"/>
    <w:rsid w:val="00243B68"/>
    <w:rsid w:val="00257A4A"/>
    <w:rsid w:val="002622D6"/>
    <w:rsid w:val="00274AEA"/>
    <w:rsid w:val="002755DF"/>
    <w:rsid w:val="00277774"/>
    <w:rsid w:val="0029731A"/>
    <w:rsid w:val="002A2EDC"/>
    <w:rsid w:val="002B36A6"/>
    <w:rsid w:val="002D002E"/>
    <w:rsid w:val="002E6AF7"/>
    <w:rsid w:val="002E75EF"/>
    <w:rsid w:val="002F0184"/>
    <w:rsid w:val="00302F04"/>
    <w:rsid w:val="00310B26"/>
    <w:rsid w:val="00310BDB"/>
    <w:rsid w:val="00330EE0"/>
    <w:rsid w:val="00340B45"/>
    <w:rsid w:val="00350918"/>
    <w:rsid w:val="00351124"/>
    <w:rsid w:val="00365600"/>
    <w:rsid w:val="003D3A8C"/>
    <w:rsid w:val="003D7D5C"/>
    <w:rsid w:val="003E0574"/>
    <w:rsid w:val="003E5BCD"/>
    <w:rsid w:val="00420728"/>
    <w:rsid w:val="0042532A"/>
    <w:rsid w:val="0042759D"/>
    <w:rsid w:val="004365BA"/>
    <w:rsid w:val="00443ABE"/>
    <w:rsid w:val="00446FB5"/>
    <w:rsid w:val="004576FE"/>
    <w:rsid w:val="0046126D"/>
    <w:rsid w:val="00492AE6"/>
    <w:rsid w:val="004950C0"/>
    <w:rsid w:val="004C0B6B"/>
    <w:rsid w:val="004D17A2"/>
    <w:rsid w:val="004D1D18"/>
    <w:rsid w:val="004E5883"/>
    <w:rsid w:val="004E712C"/>
    <w:rsid w:val="00501617"/>
    <w:rsid w:val="00502D38"/>
    <w:rsid w:val="00503309"/>
    <w:rsid w:val="005078AD"/>
    <w:rsid w:val="005148DD"/>
    <w:rsid w:val="005372E6"/>
    <w:rsid w:val="005545E4"/>
    <w:rsid w:val="005B6BF6"/>
    <w:rsid w:val="005D5FCE"/>
    <w:rsid w:val="005F72F5"/>
    <w:rsid w:val="00605586"/>
    <w:rsid w:val="00606DA5"/>
    <w:rsid w:val="00610034"/>
    <w:rsid w:val="00613AE8"/>
    <w:rsid w:val="00624968"/>
    <w:rsid w:val="00632C73"/>
    <w:rsid w:val="00637FD1"/>
    <w:rsid w:val="00665663"/>
    <w:rsid w:val="00676C27"/>
    <w:rsid w:val="00682F32"/>
    <w:rsid w:val="006864A4"/>
    <w:rsid w:val="0069618F"/>
    <w:rsid w:val="006B7E41"/>
    <w:rsid w:val="0070626E"/>
    <w:rsid w:val="0072185D"/>
    <w:rsid w:val="00723095"/>
    <w:rsid w:val="00727A88"/>
    <w:rsid w:val="00732503"/>
    <w:rsid w:val="0075443D"/>
    <w:rsid w:val="0075765A"/>
    <w:rsid w:val="00766376"/>
    <w:rsid w:val="00766605"/>
    <w:rsid w:val="00785476"/>
    <w:rsid w:val="007A04BE"/>
    <w:rsid w:val="007A1EE2"/>
    <w:rsid w:val="007B3AF5"/>
    <w:rsid w:val="007B4D28"/>
    <w:rsid w:val="00833C0C"/>
    <w:rsid w:val="00847A0D"/>
    <w:rsid w:val="00860FEC"/>
    <w:rsid w:val="008640D9"/>
    <w:rsid w:val="008669B2"/>
    <w:rsid w:val="00880863"/>
    <w:rsid w:val="0088689B"/>
    <w:rsid w:val="00893F85"/>
    <w:rsid w:val="00894E6D"/>
    <w:rsid w:val="00895B29"/>
    <w:rsid w:val="008A0AE0"/>
    <w:rsid w:val="008B0DDF"/>
    <w:rsid w:val="008E503A"/>
    <w:rsid w:val="00912D04"/>
    <w:rsid w:val="009257FC"/>
    <w:rsid w:val="00942052"/>
    <w:rsid w:val="009444A0"/>
    <w:rsid w:val="00950C74"/>
    <w:rsid w:val="00951306"/>
    <w:rsid w:val="0096140A"/>
    <w:rsid w:val="009A0C70"/>
    <w:rsid w:val="009E0005"/>
    <w:rsid w:val="009E2B41"/>
    <w:rsid w:val="00A009BD"/>
    <w:rsid w:val="00A507FF"/>
    <w:rsid w:val="00A85285"/>
    <w:rsid w:val="00A96D80"/>
    <w:rsid w:val="00AA7325"/>
    <w:rsid w:val="00AB476F"/>
    <w:rsid w:val="00AC481B"/>
    <w:rsid w:val="00AD2919"/>
    <w:rsid w:val="00AD6CC5"/>
    <w:rsid w:val="00AE0FEB"/>
    <w:rsid w:val="00B03078"/>
    <w:rsid w:val="00B1054D"/>
    <w:rsid w:val="00B64B2B"/>
    <w:rsid w:val="00B758B0"/>
    <w:rsid w:val="00B81830"/>
    <w:rsid w:val="00BA25E0"/>
    <w:rsid w:val="00BA2ED8"/>
    <w:rsid w:val="00BB6700"/>
    <w:rsid w:val="00BE52B5"/>
    <w:rsid w:val="00C006BA"/>
    <w:rsid w:val="00C13D29"/>
    <w:rsid w:val="00C14CD7"/>
    <w:rsid w:val="00C240B3"/>
    <w:rsid w:val="00C25B5E"/>
    <w:rsid w:val="00C362A8"/>
    <w:rsid w:val="00C3667C"/>
    <w:rsid w:val="00C411E1"/>
    <w:rsid w:val="00C86DE0"/>
    <w:rsid w:val="00D009E4"/>
    <w:rsid w:val="00D049B8"/>
    <w:rsid w:val="00D155A7"/>
    <w:rsid w:val="00D2117F"/>
    <w:rsid w:val="00D21807"/>
    <w:rsid w:val="00D30681"/>
    <w:rsid w:val="00D33A15"/>
    <w:rsid w:val="00D363E6"/>
    <w:rsid w:val="00D44004"/>
    <w:rsid w:val="00D805DF"/>
    <w:rsid w:val="00DB65D6"/>
    <w:rsid w:val="00DE07C9"/>
    <w:rsid w:val="00DF18FE"/>
    <w:rsid w:val="00E0423C"/>
    <w:rsid w:val="00E221D8"/>
    <w:rsid w:val="00E27120"/>
    <w:rsid w:val="00E437DB"/>
    <w:rsid w:val="00E460F2"/>
    <w:rsid w:val="00E753C4"/>
    <w:rsid w:val="00E8352B"/>
    <w:rsid w:val="00E869E6"/>
    <w:rsid w:val="00EA47AB"/>
    <w:rsid w:val="00ED3FF7"/>
    <w:rsid w:val="00F548DE"/>
    <w:rsid w:val="00F57280"/>
    <w:rsid w:val="00F62355"/>
    <w:rsid w:val="00FA0A92"/>
    <w:rsid w:val="00FA6663"/>
    <w:rsid w:val="00FA7F27"/>
    <w:rsid w:val="00FC166F"/>
    <w:rsid w:val="00FE0A54"/>
    <w:rsid w:val="00FF74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66D08"/>
  <w15:docId w15:val="{C8FAC30A-9702-4D52-9B07-9D8802FE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1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38"/>
    <w:pPr>
      <w:spacing w:after="240" w:line="360" w:lineRule="auto"/>
      <w:jc w:val="both"/>
    </w:pPr>
    <w:rPr>
      <w:rFonts w:ascii="Times New Roman" w:hAnsi="Times New Roman"/>
      <w:sz w:val="24"/>
      <w:szCs w:val="22"/>
    </w:rPr>
  </w:style>
  <w:style w:type="paragraph" w:styleId="Titre1">
    <w:name w:val="heading 1"/>
    <w:basedOn w:val="Normal"/>
    <w:next w:val="Normal"/>
    <w:link w:val="Titre1Car"/>
    <w:autoRedefine/>
    <w:uiPriority w:val="9"/>
    <w:qFormat/>
    <w:rsid w:val="00502D38"/>
    <w:pPr>
      <w:keepNext/>
      <w:keepLines/>
      <w:pageBreakBefore/>
      <w:numPr>
        <w:numId w:val="33"/>
      </w:numPr>
      <w:pBdr>
        <w:bottom w:val="thickThinSmallGap" w:sz="24" w:space="1" w:color="auto"/>
      </w:pBdr>
      <w:spacing w:before="480" w:line="240" w:lineRule="auto"/>
      <w:outlineLvl w:val="0"/>
    </w:pPr>
    <w:rPr>
      <w:rFonts w:ascii="Tahoma" w:hAnsi="Tahoma"/>
      <w:b/>
      <w:bCs/>
      <w:sz w:val="36"/>
      <w:szCs w:val="28"/>
      <w:lang w:val="x-none" w:eastAsia="x-none"/>
    </w:rPr>
  </w:style>
  <w:style w:type="paragraph" w:styleId="Titre2">
    <w:name w:val="heading 2"/>
    <w:basedOn w:val="Normal"/>
    <w:next w:val="Normal"/>
    <w:link w:val="Titre2Car"/>
    <w:autoRedefine/>
    <w:uiPriority w:val="9"/>
    <w:unhideWhenUsed/>
    <w:qFormat/>
    <w:rsid w:val="00502D38"/>
    <w:pPr>
      <w:keepNext/>
      <w:keepLines/>
      <w:numPr>
        <w:ilvl w:val="1"/>
        <w:numId w:val="33"/>
      </w:numPr>
      <w:pBdr>
        <w:bottom w:val="single" w:sz="12" w:space="1" w:color="auto"/>
      </w:pBdr>
      <w:spacing w:before="240" w:after="120" w:line="240" w:lineRule="auto"/>
      <w:outlineLvl w:val="1"/>
    </w:pPr>
    <w:rPr>
      <w:rFonts w:ascii="Tahoma" w:hAnsi="Tahoma"/>
      <w:b/>
      <w:bCs/>
      <w:sz w:val="32"/>
      <w:szCs w:val="26"/>
    </w:rPr>
  </w:style>
  <w:style w:type="paragraph" w:styleId="Titre3">
    <w:name w:val="heading 3"/>
    <w:basedOn w:val="Normal"/>
    <w:next w:val="Normal"/>
    <w:link w:val="Titre3Car"/>
    <w:autoRedefine/>
    <w:uiPriority w:val="9"/>
    <w:unhideWhenUsed/>
    <w:qFormat/>
    <w:rsid w:val="00502D38"/>
    <w:pPr>
      <w:keepNext/>
      <w:keepLines/>
      <w:numPr>
        <w:ilvl w:val="2"/>
        <w:numId w:val="33"/>
      </w:numPr>
      <w:spacing w:before="240" w:after="120" w:line="240" w:lineRule="auto"/>
      <w:outlineLvl w:val="2"/>
    </w:pPr>
    <w:rPr>
      <w:rFonts w:ascii="Tahoma" w:hAnsi="Tahoma"/>
      <w:b/>
      <w:bCs/>
      <w:sz w:val="28"/>
    </w:rPr>
  </w:style>
  <w:style w:type="paragraph" w:styleId="Titre4">
    <w:name w:val="heading 4"/>
    <w:basedOn w:val="Normal"/>
    <w:next w:val="Normal"/>
    <w:link w:val="Titre4Car"/>
    <w:autoRedefine/>
    <w:uiPriority w:val="9"/>
    <w:unhideWhenUsed/>
    <w:qFormat/>
    <w:rsid w:val="00502D38"/>
    <w:pPr>
      <w:keepNext/>
      <w:keepLines/>
      <w:numPr>
        <w:ilvl w:val="3"/>
        <w:numId w:val="33"/>
      </w:numPr>
      <w:spacing w:before="240" w:after="120" w:line="240" w:lineRule="auto"/>
      <w:outlineLvl w:val="3"/>
    </w:pPr>
    <w:rPr>
      <w:rFonts w:ascii="Tahoma" w:hAnsi="Tahoma"/>
      <w:b/>
      <w:bCs/>
      <w:iCs/>
    </w:rPr>
  </w:style>
  <w:style w:type="paragraph" w:styleId="Titre5">
    <w:name w:val="heading 5"/>
    <w:basedOn w:val="Normal"/>
    <w:next w:val="Normal"/>
    <w:link w:val="Titre5Car"/>
    <w:autoRedefine/>
    <w:uiPriority w:val="9"/>
    <w:unhideWhenUsed/>
    <w:qFormat/>
    <w:rsid w:val="00502D38"/>
    <w:pPr>
      <w:keepNext/>
      <w:keepLines/>
      <w:numPr>
        <w:ilvl w:val="4"/>
        <w:numId w:val="33"/>
      </w:numPr>
      <w:spacing w:before="240" w:after="120" w:line="240" w:lineRule="auto"/>
      <w:outlineLvl w:val="4"/>
    </w:pPr>
    <w:rPr>
      <w:rFonts w:ascii="Tahoma" w:hAnsi="Tahoma"/>
    </w:rPr>
  </w:style>
  <w:style w:type="paragraph" w:styleId="Titre6">
    <w:name w:val="heading 6"/>
    <w:basedOn w:val="Normal"/>
    <w:next w:val="Normal"/>
    <w:link w:val="Titre6Car"/>
    <w:autoRedefine/>
    <w:uiPriority w:val="9"/>
    <w:unhideWhenUsed/>
    <w:qFormat/>
    <w:rsid w:val="00502D38"/>
    <w:pPr>
      <w:keepNext/>
      <w:keepLines/>
      <w:numPr>
        <w:ilvl w:val="5"/>
        <w:numId w:val="33"/>
      </w:numPr>
      <w:spacing w:before="240" w:after="120"/>
      <w:outlineLvl w:val="5"/>
    </w:pPr>
    <w:rPr>
      <w:rFonts w:ascii="Tahoma" w:hAnsi="Tahoma"/>
      <w:iCs/>
    </w:rPr>
  </w:style>
  <w:style w:type="paragraph" w:styleId="Titre7">
    <w:name w:val="heading 7"/>
    <w:basedOn w:val="Normal"/>
    <w:next w:val="Normal"/>
    <w:link w:val="Titre7Car"/>
    <w:autoRedefine/>
    <w:uiPriority w:val="9"/>
    <w:unhideWhenUsed/>
    <w:qFormat/>
    <w:rsid w:val="00502D38"/>
    <w:pPr>
      <w:keepNext/>
      <w:keepLines/>
      <w:numPr>
        <w:ilvl w:val="6"/>
        <w:numId w:val="3"/>
      </w:numPr>
      <w:spacing w:before="240" w:after="120" w:line="240" w:lineRule="auto"/>
      <w:ind w:left="113" w:hanging="113"/>
      <w:outlineLvl w:val="6"/>
    </w:pPr>
    <w:rPr>
      <w:rFonts w:ascii="Tahoma" w:hAnsi="Tahoma"/>
      <w:iCs/>
    </w:rPr>
  </w:style>
  <w:style w:type="paragraph" w:styleId="Titre8">
    <w:name w:val="heading 8"/>
    <w:basedOn w:val="Normal"/>
    <w:next w:val="Normal"/>
    <w:link w:val="Titre8Car"/>
    <w:autoRedefine/>
    <w:uiPriority w:val="9"/>
    <w:unhideWhenUsed/>
    <w:qFormat/>
    <w:rsid w:val="00502D38"/>
    <w:pPr>
      <w:keepNext/>
      <w:keepLines/>
      <w:numPr>
        <w:ilvl w:val="7"/>
        <w:numId w:val="2"/>
      </w:numPr>
      <w:spacing w:before="240" w:after="120" w:line="240" w:lineRule="auto"/>
      <w:outlineLvl w:val="7"/>
    </w:pPr>
    <w:rPr>
      <w:rFonts w:ascii="Tahoma" w:hAnsi="Tahoma"/>
      <w:szCs w:val="20"/>
    </w:rPr>
  </w:style>
  <w:style w:type="paragraph" w:styleId="Titre9">
    <w:name w:val="heading 9"/>
    <w:basedOn w:val="Normal"/>
    <w:next w:val="Normal"/>
    <w:link w:val="Titre9Car"/>
    <w:autoRedefine/>
    <w:uiPriority w:val="9"/>
    <w:unhideWhenUsed/>
    <w:qFormat/>
    <w:rsid w:val="00502D38"/>
    <w:pPr>
      <w:keepNext/>
      <w:keepLines/>
      <w:numPr>
        <w:ilvl w:val="8"/>
        <w:numId w:val="1"/>
      </w:numPr>
      <w:spacing w:before="240" w:after="120"/>
      <w:ind w:left="113" w:hanging="113"/>
      <w:outlineLvl w:val="8"/>
    </w:pPr>
    <w:rPr>
      <w:rFonts w:ascii="Tahoma" w:hAnsi="Tahoma"/>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502D38"/>
    <w:pPr>
      <w:spacing w:after="300" w:line="240" w:lineRule="auto"/>
      <w:contextualSpacing/>
      <w:jc w:val="center"/>
    </w:pPr>
    <w:rPr>
      <w:rFonts w:ascii="Cambria" w:hAnsi="Cambria"/>
      <w:color w:val="17375E"/>
      <w:spacing w:val="5"/>
      <w:kern w:val="28"/>
      <w:sz w:val="52"/>
      <w:szCs w:val="52"/>
    </w:rPr>
  </w:style>
  <w:style w:type="character" w:customStyle="1" w:styleId="TitreCar">
    <w:name w:val="Titre Car"/>
    <w:link w:val="Titre"/>
    <w:uiPriority w:val="10"/>
    <w:rsid w:val="00502D38"/>
    <w:rPr>
      <w:rFonts w:ascii="Cambria" w:hAnsi="Cambria"/>
      <w:color w:val="17375E"/>
      <w:spacing w:val="5"/>
      <w:kern w:val="28"/>
      <w:sz w:val="52"/>
      <w:szCs w:val="52"/>
    </w:rPr>
  </w:style>
  <w:style w:type="paragraph" w:styleId="Paragraphedeliste">
    <w:name w:val="List Paragraph"/>
    <w:basedOn w:val="Normal"/>
    <w:autoRedefine/>
    <w:uiPriority w:val="34"/>
    <w:qFormat/>
    <w:rsid w:val="007B4D28"/>
    <w:pPr>
      <w:numPr>
        <w:numId w:val="40"/>
      </w:numPr>
      <w:contextualSpacing/>
    </w:pPr>
  </w:style>
  <w:style w:type="paragraph" w:styleId="Textedebulles">
    <w:name w:val="Balloon Text"/>
    <w:basedOn w:val="Normal"/>
    <w:link w:val="TextedebullesCar"/>
    <w:uiPriority w:val="99"/>
    <w:semiHidden/>
    <w:unhideWhenUsed/>
    <w:rsid w:val="001847BA"/>
    <w:pPr>
      <w:spacing w:after="0" w:line="240" w:lineRule="auto"/>
    </w:pPr>
    <w:rPr>
      <w:rFonts w:ascii="Tahoma" w:hAnsi="Tahoma"/>
      <w:sz w:val="16"/>
      <w:szCs w:val="16"/>
      <w:lang w:val="x-none" w:eastAsia="x-none"/>
    </w:rPr>
  </w:style>
  <w:style w:type="character" w:customStyle="1" w:styleId="TextedebullesCar">
    <w:name w:val="Texte de bulles Car"/>
    <w:link w:val="Textedebulles"/>
    <w:uiPriority w:val="99"/>
    <w:semiHidden/>
    <w:rsid w:val="001847BA"/>
    <w:rPr>
      <w:rFonts w:ascii="Tahoma" w:hAnsi="Tahoma" w:cs="Tahoma"/>
      <w:sz w:val="16"/>
      <w:szCs w:val="16"/>
    </w:rPr>
  </w:style>
  <w:style w:type="paragraph" w:styleId="Sous-titre">
    <w:name w:val="Subtitle"/>
    <w:basedOn w:val="Normal"/>
    <w:next w:val="Normal"/>
    <w:link w:val="Sous-titreCar"/>
    <w:autoRedefine/>
    <w:uiPriority w:val="11"/>
    <w:qFormat/>
    <w:rsid w:val="00502D38"/>
    <w:pPr>
      <w:numPr>
        <w:ilvl w:val="1"/>
      </w:numPr>
      <w:jc w:val="center"/>
    </w:pPr>
    <w:rPr>
      <w:rFonts w:ascii="Cambria" w:hAnsi="Cambria"/>
      <w:i/>
      <w:iCs/>
      <w:spacing w:val="15"/>
      <w:szCs w:val="24"/>
    </w:rPr>
  </w:style>
  <w:style w:type="character" w:customStyle="1" w:styleId="Sous-titreCar">
    <w:name w:val="Sous-titre Car"/>
    <w:link w:val="Sous-titre"/>
    <w:uiPriority w:val="11"/>
    <w:rsid w:val="00502D38"/>
    <w:rPr>
      <w:rFonts w:ascii="Cambria" w:hAnsi="Cambria"/>
      <w:i/>
      <w:iCs/>
      <w:spacing w:val="15"/>
      <w:sz w:val="24"/>
      <w:szCs w:val="24"/>
    </w:rPr>
  </w:style>
  <w:style w:type="paragraph" w:customStyle="1" w:styleId="PageTitre">
    <w:name w:val="PageTitre"/>
    <w:basedOn w:val="Normal"/>
    <w:link w:val="PageTitreCar"/>
    <w:autoRedefine/>
    <w:qFormat/>
    <w:rsid w:val="00502D38"/>
    <w:pPr>
      <w:spacing w:after="0"/>
      <w:jc w:val="center"/>
    </w:pPr>
    <w:rPr>
      <w:rFonts w:ascii="Tahoma" w:hAnsi="Tahoma"/>
      <w:sz w:val="32"/>
      <w:szCs w:val="20"/>
    </w:rPr>
  </w:style>
  <w:style w:type="paragraph" w:styleId="En-tte">
    <w:name w:val="header"/>
    <w:basedOn w:val="Normal"/>
    <w:link w:val="En-tteCar"/>
    <w:unhideWhenUsed/>
    <w:rsid w:val="00FA7F27"/>
    <w:pPr>
      <w:tabs>
        <w:tab w:val="center" w:pos="4320"/>
        <w:tab w:val="right" w:pos="8640"/>
      </w:tabs>
      <w:spacing w:after="0" w:line="240" w:lineRule="auto"/>
    </w:pPr>
  </w:style>
  <w:style w:type="character" w:customStyle="1" w:styleId="PageTitreCar">
    <w:name w:val="PageTitre Car"/>
    <w:link w:val="PageTitre"/>
    <w:rsid w:val="00502D38"/>
    <w:rPr>
      <w:rFonts w:ascii="Tahoma" w:hAnsi="Tahoma"/>
      <w:sz w:val="32"/>
    </w:rPr>
  </w:style>
  <w:style w:type="character" w:customStyle="1" w:styleId="En-tteCar">
    <w:name w:val="En-tête Car"/>
    <w:basedOn w:val="Policepardfaut"/>
    <w:link w:val="En-tte"/>
    <w:uiPriority w:val="99"/>
    <w:rsid w:val="00FA7F27"/>
  </w:style>
  <w:style w:type="paragraph" w:styleId="Pieddepage">
    <w:name w:val="footer"/>
    <w:basedOn w:val="Normal"/>
    <w:link w:val="PieddepageCar"/>
    <w:uiPriority w:val="99"/>
    <w:unhideWhenUsed/>
    <w:rsid w:val="00FA7F2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A7F27"/>
  </w:style>
  <w:style w:type="character" w:customStyle="1" w:styleId="Titre1Car">
    <w:name w:val="Titre 1 Car"/>
    <w:link w:val="Titre1"/>
    <w:uiPriority w:val="9"/>
    <w:rsid w:val="00502D38"/>
    <w:rPr>
      <w:rFonts w:ascii="Tahoma" w:hAnsi="Tahoma"/>
      <w:b/>
      <w:bCs/>
      <w:sz w:val="36"/>
      <w:szCs w:val="28"/>
      <w:lang w:val="x-none" w:eastAsia="x-none"/>
    </w:rPr>
  </w:style>
  <w:style w:type="paragraph" w:styleId="En-ttedetabledesmatires">
    <w:name w:val="TOC Heading"/>
    <w:basedOn w:val="Titre1"/>
    <w:next w:val="Normal"/>
    <w:autoRedefine/>
    <w:uiPriority w:val="39"/>
    <w:unhideWhenUsed/>
    <w:qFormat/>
    <w:rsid w:val="00502D38"/>
    <w:pPr>
      <w:pageBreakBefore w:val="0"/>
      <w:numPr>
        <w:numId w:val="0"/>
      </w:numPr>
      <w:jc w:val="center"/>
      <w:outlineLvl w:val="9"/>
    </w:pPr>
    <w:rPr>
      <w:lang w:val="fr-FR" w:eastAsia="en-US"/>
    </w:rPr>
  </w:style>
  <w:style w:type="paragraph" w:styleId="Tabledesillustrations">
    <w:name w:val="table of figures"/>
    <w:basedOn w:val="Normal"/>
    <w:next w:val="Normal"/>
    <w:uiPriority w:val="99"/>
    <w:unhideWhenUsed/>
    <w:rsid w:val="00ED3FF7"/>
    <w:pPr>
      <w:spacing w:after="0"/>
    </w:pPr>
  </w:style>
  <w:style w:type="character" w:styleId="Lienhypertexte">
    <w:name w:val="Hyperlink"/>
    <w:uiPriority w:val="99"/>
    <w:unhideWhenUsed/>
    <w:rsid w:val="00ED3FF7"/>
    <w:rPr>
      <w:color w:val="0000FF"/>
      <w:u w:val="single"/>
    </w:rPr>
  </w:style>
  <w:style w:type="paragraph" w:styleId="TM1">
    <w:name w:val="toc 1"/>
    <w:basedOn w:val="Normal"/>
    <w:next w:val="Normal"/>
    <w:autoRedefine/>
    <w:uiPriority w:val="39"/>
    <w:unhideWhenUsed/>
    <w:qFormat/>
    <w:rsid w:val="00502D38"/>
    <w:pPr>
      <w:tabs>
        <w:tab w:val="right" w:leader="dot" w:pos="10070"/>
      </w:tabs>
      <w:spacing w:before="120" w:after="120" w:line="240" w:lineRule="auto"/>
    </w:pPr>
    <w:rPr>
      <w:rFonts w:ascii="Calibri" w:hAnsi="Calibri" w:cs="Calibri"/>
      <w:b/>
      <w:bCs/>
      <w:caps/>
      <w:sz w:val="20"/>
      <w:szCs w:val="20"/>
    </w:rPr>
  </w:style>
  <w:style w:type="table" w:styleId="Grilledutableau">
    <w:name w:val="Table Grid"/>
    <w:basedOn w:val="TableauNormal"/>
    <w:uiPriority w:val="59"/>
    <w:rsid w:val="00ED3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autoRedefine/>
    <w:uiPriority w:val="18"/>
    <w:unhideWhenUsed/>
    <w:qFormat/>
    <w:rsid w:val="00310BDB"/>
    <w:pPr>
      <w:jc w:val="center"/>
      <w:pPrChange w:id="0" w:author="Jonathan Lafrenière" w:date="2017-03-15T15:22:00Z">
        <w:pPr>
          <w:spacing w:after="240" w:line="360" w:lineRule="auto"/>
          <w:jc w:val="center"/>
        </w:pPr>
      </w:pPrChange>
    </w:pPr>
    <w:rPr>
      <w:b/>
      <w:bCs/>
      <w:color w:val="4F81BD"/>
      <w:sz w:val="20"/>
      <w:szCs w:val="18"/>
      <w:rPrChange w:id="0" w:author="Jonathan Lafrenière" w:date="2017-03-15T15:22:00Z">
        <w:rPr>
          <w:b/>
          <w:bCs/>
          <w:color w:val="4F81BD"/>
          <w:szCs w:val="18"/>
          <w:lang w:val="fr-CA" w:eastAsia="fr-CA" w:bidi="ar-SA"/>
        </w:rPr>
      </w:rPrChange>
    </w:rPr>
  </w:style>
  <w:style w:type="character" w:customStyle="1" w:styleId="Titre2Car">
    <w:name w:val="Titre 2 Car"/>
    <w:link w:val="Titre2"/>
    <w:uiPriority w:val="9"/>
    <w:rsid w:val="00502D38"/>
    <w:rPr>
      <w:rFonts w:ascii="Tahoma" w:hAnsi="Tahoma"/>
      <w:b/>
      <w:bCs/>
      <w:sz w:val="32"/>
      <w:szCs w:val="26"/>
    </w:rPr>
  </w:style>
  <w:style w:type="character" w:customStyle="1" w:styleId="Titre3Car">
    <w:name w:val="Titre 3 Car"/>
    <w:link w:val="Titre3"/>
    <w:uiPriority w:val="9"/>
    <w:rsid w:val="00502D38"/>
    <w:rPr>
      <w:rFonts w:ascii="Tahoma" w:hAnsi="Tahoma"/>
      <w:b/>
      <w:bCs/>
      <w:sz w:val="28"/>
      <w:szCs w:val="22"/>
    </w:rPr>
  </w:style>
  <w:style w:type="character" w:customStyle="1" w:styleId="Titre4Car">
    <w:name w:val="Titre 4 Car"/>
    <w:link w:val="Titre4"/>
    <w:uiPriority w:val="9"/>
    <w:rsid w:val="00502D38"/>
    <w:rPr>
      <w:rFonts w:ascii="Tahoma" w:hAnsi="Tahoma"/>
      <w:b/>
      <w:bCs/>
      <w:iCs/>
      <w:sz w:val="24"/>
      <w:szCs w:val="22"/>
    </w:rPr>
  </w:style>
  <w:style w:type="character" w:customStyle="1" w:styleId="Titre5Car">
    <w:name w:val="Titre 5 Car"/>
    <w:link w:val="Titre5"/>
    <w:uiPriority w:val="9"/>
    <w:rsid w:val="00502D38"/>
    <w:rPr>
      <w:rFonts w:ascii="Tahoma" w:hAnsi="Tahoma"/>
      <w:sz w:val="24"/>
      <w:szCs w:val="22"/>
    </w:rPr>
  </w:style>
  <w:style w:type="character" w:customStyle="1" w:styleId="Titre6Car">
    <w:name w:val="Titre 6 Car"/>
    <w:link w:val="Titre6"/>
    <w:uiPriority w:val="9"/>
    <w:rsid w:val="00502D38"/>
    <w:rPr>
      <w:rFonts w:ascii="Tahoma" w:hAnsi="Tahoma"/>
      <w:iCs/>
      <w:sz w:val="24"/>
      <w:szCs w:val="22"/>
    </w:rPr>
  </w:style>
  <w:style w:type="character" w:customStyle="1" w:styleId="Titre7Car">
    <w:name w:val="Titre 7 Car"/>
    <w:link w:val="Titre7"/>
    <w:uiPriority w:val="9"/>
    <w:rsid w:val="00502D38"/>
    <w:rPr>
      <w:rFonts w:ascii="Tahoma" w:hAnsi="Tahoma"/>
      <w:iCs/>
      <w:sz w:val="24"/>
      <w:szCs w:val="22"/>
    </w:rPr>
  </w:style>
  <w:style w:type="character" w:customStyle="1" w:styleId="Titre8Car">
    <w:name w:val="Titre 8 Car"/>
    <w:link w:val="Titre8"/>
    <w:uiPriority w:val="9"/>
    <w:rsid w:val="00502D38"/>
    <w:rPr>
      <w:rFonts w:ascii="Tahoma" w:hAnsi="Tahoma"/>
      <w:sz w:val="24"/>
    </w:rPr>
  </w:style>
  <w:style w:type="character" w:customStyle="1" w:styleId="Titre9Car">
    <w:name w:val="Titre 9 Car"/>
    <w:link w:val="Titre9"/>
    <w:uiPriority w:val="9"/>
    <w:rsid w:val="00502D38"/>
    <w:rPr>
      <w:rFonts w:ascii="Tahoma" w:hAnsi="Tahoma"/>
      <w:iCs/>
      <w:color w:val="404040"/>
      <w:sz w:val="24"/>
    </w:rPr>
  </w:style>
  <w:style w:type="paragraph" w:customStyle="1" w:styleId="CodeSource">
    <w:name w:val="Code Source"/>
    <w:basedOn w:val="Normal"/>
    <w:link w:val="CodeSourceCar"/>
    <w:autoRedefine/>
    <w:qFormat/>
    <w:rsid w:val="00502D38"/>
    <w:pPr>
      <w:pBdr>
        <w:top w:val="single" w:sz="8" w:space="1" w:color="auto"/>
        <w:left w:val="single" w:sz="8" w:space="4" w:color="auto"/>
        <w:bottom w:val="single" w:sz="8" w:space="1" w:color="auto"/>
        <w:right w:val="single" w:sz="8" w:space="4" w:color="auto"/>
      </w:pBdr>
      <w:spacing w:after="0" w:line="240" w:lineRule="auto"/>
    </w:pPr>
    <w:rPr>
      <w:rFonts w:ascii="Lucida Console" w:hAnsi="Lucida Console"/>
      <w:sz w:val="20"/>
    </w:rPr>
  </w:style>
  <w:style w:type="paragraph" w:styleId="TM2">
    <w:name w:val="toc 2"/>
    <w:basedOn w:val="Normal"/>
    <w:next w:val="Normal"/>
    <w:autoRedefine/>
    <w:uiPriority w:val="39"/>
    <w:unhideWhenUsed/>
    <w:qFormat/>
    <w:rsid w:val="00502D38"/>
    <w:pPr>
      <w:tabs>
        <w:tab w:val="right" w:leader="dot" w:pos="10070"/>
      </w:tabs>
      <w:spacing w:after="0" w:line="240" w:lineRule="auto"/>
      <w:ind w:left="238"/>
    </w:pPr>
    <w:rPr>
      <w:rFonts w:ascii="Calibri" w:hAnsi="Calibri" w:cs="Calibri"/>
      <w:smallCaps/>
      <w:sz w:val="20"/>
      <w:szCs w:val="20"/>
    </w:rPr>
  </w:style>
  <w:style w:type="character" w:customStyle="1" w:styleId="CodeSourceCar">
    <w:name w:val="Code Source Car"/>
    <w:link w:val="CodeSource"/>
    <w:rsid w:val="00502D38"/>
    <w:rPr>
      <w:rFonts w:ascii="Lucida Console" w:hAnsi="Lucida Console"/>
      <w:szCs w:val="22"/>
    </w:rPr>
  </w:style>
  <w:style w:type="paragraph" w:styleId="TM3">
    <w:name w:val="toc 3"/>
    <w:basedOn w:val="Normal"/>
    <w:next w:val="Normal"/>
    <w:autoRedefine/>
    <w:uiPriority w:val="39"/>
    <w:unhideWhenUsed/>
    <w:rsid w:val="002F0184"/>
    <w:pPr>
      <w:tabs>
        <w:tab w:val="right" w:leader="dot" w:pos="10070"/>
      </w:tabs>
      <w:spacing w:after="0" w:line="240" w:lineRule="auto"/>
      <w:ind w:left="482"/>
    </w:pPr>
    <w:rPr>
      <w:rFonts w:ascii="Calibri" w:hAnsi="Calibri" w:cs="Calibri"/>
      <w:i/>
      <w:iCs/>
      <w:sz w:val="20"/>
      <w:szCs w:val="20"/>
    </w:rPr>
  </w:style>
  <w:style w:type="paragraph" w:styleId="TM4">
    <w:name w:val="toc 4"/>
    <w:basedOn w:val="Normal"/>
    <w:next w:val="Normal"/>
    <w:autoRedefine/>
    <w:uiPriority w:val="39"/>
    <w:unhideWhenUsed/>
    <w:rsid w:val="002F0184"/>
    <w:pPr>
      <w:tabs>
        <w:tab w:val="right" w:leader="dot" w:pos="10070"/>
      </w:tabs>
      <w:spacing w:after="0" w:line="240" w:lineRule="auto"/>
      <w:ind w:left="720"/>
    </w:pPr>
    <w:rPr>
      <w:rFonts w:ascii="Calibri" w:hAnsi="Calibri" w:cs="Calibri"/>
      <w:sz w:val="18"/>
      <w:szCs w:val="18"/>
    </w:rPr>
  </w:style>
  <w:style w:type="paragraph" w:styleId="TM5">
    <w:name w:val="toc 5"/>
    <w:basedOn w:val="Normal"/>
    <w:next w:val="Normal"/>
    <w:autoRedefine/>
    <w:uiPriority w:val="39"/>
    <w:unhideWhenUsed/>
    <w:rsid w:val="00D44004"/>
    <w:pPr>
      <w:spacing w:after="0"/>
      <w:ind w:left="960"/>
    </w:pPr>
    <w:rPr>
      <w:rFonts w:ascii="Calibri" w:hAnsi="Calibri" w:cs="Calibri"/>
      <w:sz w:val="18"/>
      <w:szCs w:val="18"/>
    </w:rPr>
  </w:style>
  <w:style w:type="paragraph" w:styleId="TM6">
    <w:name w:val="toc 6"/>
    <w:basedOn w:val="Normal"/>
    <w:next w:val="Normal"/>
    <w:autoRedefine/>
    <w:uiPriority w:val="39"/>
    <w:unhideWhenUsed/>
    <w:rsid w:val="00D44004"/>
    <w:pPr>
      <w:spacing w:after="0"/>
      <w:ind w:left="1200"/>
    </w:pPr>
    <w:rPr>
      <w:rFonts w:ascii="Calibri" w:hAnsi="Calibri" w:cs="Calibri"/>
      <w:sz w:val="18"/>
      <w:szCs w:val="18"/>
    </w:rPr>
  </w:style>
  <w:style w:type="paragraph" w:styleId="TM7">
    <w:name w:val="toc 7"/>
    <w:basedOn w:val="Normal"/>
    <w:next w:val="Normal"/>
    <w:autoRedefine/>
    <w:uiPriority w:val="39"/>
    <w:unhideWhenUsed/>
    <w:rsid w:val="00D44004"/>
    <w:pPr>
      <w:spacing w:after="0"/>
      <w:ind w:left="1440"/>
    </w:pPr>
    <w:rPr>
      <w:rFonts w:ascii="Calibri" w:hAnsi="Calibri" w:cs="Calibri"/>
      <w:sz w:val="18"/>
      <w:szCs w:val="18"/>
    </w:rPr>
  </w:style>
  <w:style w:type="paragraph" w:styleId="TM8">
    <w:name w:val="toc 8"/>
    <w:basedOn w:val="Normal"/>
    <w:next w:val="Normal"/>
    <w:autoRedefine/>
    <w:uiPriority w:val="39"/>
    <w:unhideWhenUsed/>
    <w:rsid w:val="00D44004"/>
    <w:pPr>
      <w:spacing w:after="0"/>
      <w:ind w:left="1680"/>
    </w:pPr>
    <w:rPr>
      <w:rFonts w:ascii="Calibri" w:hAnsi="Calibri" w:cs="Calibri"/>
      <w:sz w:val="18"/>
      <w:szCs w:val="18"/>
    </w:rPr>
  </w:style>
  <w:style w:type="paragraph" w:styleId="TM9">
    <w:name w:val="toc 9"/>
    <w:basedOn w:val="Normal"/>
    <w:next w:val="Normal"/>
    <w:autoRedefine/>
    <w:uiPriority w:val="39"/>
    <w:unhideWhenUsed/>
    <w:rsid w:val="00D44004"/>
    <w:pPr>
      <w:spacing w:after="0"/>
      <w:ind w:left="1920"/>
    </w:pPr>
    <w:rPr>
      <w:rFonts w:ascii="Calibri" w:hAnsi="Calibri" w:cs="Calibri"/>
      <w:sz w:val="18"/>
      <w:szCs w:val="18"/>
    </w:rPr>
  </w:style>
  <w:style w:type="paragraph" w:customStyle="1" w:styleId="Tableau">
    <w:name w:val="Tableau"/>
    <w:basedOn w:val="Normal"/>
    <w:link w:val="TableauCar"/>
    <w:autoRedefine/>
    <w:qFormat/>
    <w:rsid w:val="00502D38"/>
    <w:pPr>
      <w:spacing w:after="0" w:line="240" w:lineRule="auto"/>
      <w:jc w:val="center"/>
    </w:pPr>
    <w:rPr>
      <w:lang w:eastAsia="x-none"/>
    </w:rPr>
  </w:style>
  <w:style w:type="paragraph" w:customStyle="1" w:styleId="TableauTitre">
    <w:name w:val="Tableau Titre"/>
    <w:basedOn w:val="Tableau"/>
    <w:link w:val="TableauTitreCar"/>
    <w:autoRedefine/>
    <w:qFormat/>
    <w:rsid w:val="00502D38"/>
    <w:pPr>
      <w:keepNext/>
    </w:pPr>
    <w:rPr>
      <w:b/>
      <w:lang w:eastAsia="fr-CA"/>
    </w:rPr>
  </w:style>
  <w:style w:type="character" w:customStyle="1" w:styleId="TableauCar">
    <w:name w:val="Tableau Car"/>
    <w:link w:val="Tableau"/>
    <w:rsid w:val="00502D38"/>
    <w:rPr>
      <w:rFonts w:ascii="Times New Roman" w:hAnsi="Times New Roman"/>
      <w:sz w:val="24"/>
      <w:szCs w:val="22"/>
      <w:lang w:eastAsia="x-none"/>
    </w:rPr>
  </w:style>
  <w:style w:type="character" w:styleId="Lienhypertextesuivivisit">
    <w:name w:val="FollowedHyperlink"/>
    <w:uiPriority w:val="99"/>
    <w:semiHidden/>
    <w:unhideWhenUsed/>
    <w:rsid w:val="00C006BA"/>
    <w:rPr>
      <w:color w:val="800080"/>
      <w:u w:val="single"/>
    </w:rPr>
  </w:style>
  <w:style w:type="character" w:customStyle="1" w:styleId="TableauTitreCar">
    <w:name w:val="Tableau Titre Car"/>
    <w:link w:val="TableauTitre"/>
    <w:rsid w:val="00502D38"/>
    <w:rPr>
      <w:rFonts w:ascii="Times New Roman" w:hAnsi="Times New Roman"/>
      <w:b/>
      <w:sz w:val="24"/>
      <w:szCs w:val="22"/>
    </w:rPr>
  </w:style>
  <w:style w:type="character" w:styleId="Marquedecommentaire">
    <w:name w:val="annotation reference"/>
    <w:uiPriority w:val="99"/>
    <w:semiHidden/>
    <w:unhideWhenUsed/>
    <w:rsid w:val="00F548DE"/>
    <w:rPr>
      <w:sz w:val="16"/>
      <w:szCs w:val="16"/>
    </w:rPr>
  </w:style>
  <w:style w:type="paragraph" w:styleId="Commentaire">
    <w:name w:val="annotation text"/>
    <w:basedOn w:val="Normal"/>
    <w:link w:val="CommentaireCar"/>
    <w:uiPriority w:val="99"/>
    <w:semiHidden/>
    <w:unhideWhenUsed/>
    <w:rsid w:val="00F548DE"/>
    <w:rPr>
      <w:sz w:val="20"/>
      <w:szCs w:val="20"/>
    </w:rPr>
  </w:style>
  <w:style w:type="character" w:customStyle="1" w:styleId="CommentaireCar">
    <w:name w:val="Commentaire Car"/>
    <w:link w:val="Commentaire"/>
    <w:uiPriority w:val="99"/>
    <w:semiHidden/>
    <w:rsid w:val="00F548DE"/>
    <w:rPr>
      <w:rFonts w:ascii="Times New Roman" w:hAnsi="Times New Roman"/>
    </w:rPr>
  </w:style>
  <w:style w:type="paragraph" w:styleId="Objetducommentaire">
    <w:name w:val="annotation subject"/>
    <w:basedOn w:val="Commentaire"/>
    <w:next w:val="Commentaire"/>
    <w:link w:val="ObjetducommentaireCar"/>
    <w:uiPriority w:val="99"/>
    <w:semiHidden/>
    <w:unhideWhenUsed/>
    <w:rsid w:val="00F548DE"/>
    <w:rPr>
      <w:b/>
      <w:bCs/>
    </w:rPr>
  </w:style>
  <w:style w:type="character" w:customStyle="1" w:styleId="ObjetducommentaireCar">
    <w:name w:val="Objet du commentaire Car"/>
    <w:link w:val="Objetducommentaire"/>
    <w:uiPriority w:val="99"/>
    <w:semiHidden/>
    <w:rsid w:val="00F548DE"/>
    <w:rPr>
      <w:rFonts w:ascii="Times New Roman" w:hAnsi="Times New Roman"/>
      <w:b/>
      <w:bCs/>
    </w:rPr>
  </w:style>
  <w:style w:type="paragraph" w:customStyle="1" w:styleId="Liste-point">
    <w:name w:val="Liste-point"/>
    <w:basedOn w:val="Normal"/>
    <w:link w:val="Liste-pointCar"/>
    <w:rsid w:val="00243B68"/>
    <w:pPr>
      <w:numPr>
        <w:numId w:val="4"/>
      </w:numPr>
      <w:spacing w:after="0"/>
    </w:pPr>
    <w:rPr>
      <w:lang w:eastAsia="x-none"/>
    </w:rPr>
  </w:style>
  <w:style w:type="character" w:customStyle="1" w:styleId="Liste-pointCar">
    <w:name w:val="Liste-point Car"/>
    <w:link w:val="Liste-point"/>
    <w:rsid w:val="00243B68"/>
    <w:rPr>
      <w:rFonts w:ascii="Times New Roman" w:hAnsi="Times New Roman"/>
      <w:sz w:val="24"/>
      <w:szCs w:val="22"/>
      <w:lang w:eastAsia="x-none"/>
    </w:rPr>
  </w:style>
  <w:style w:type="paragraph" w:customStyle="1" w:styleId="Figure">
    <w:name w:val="Figure"/>
    <w:basedOn w:val="Normal"/>
    <w:next w:val="Lgende"/>
    <w:qFormat/>
    <w:rsid w:val="00502D38"/>
    <w:pPr>
      <w:keepNext/>
      <w:spacing w:after="0" w:line="240" w:lineRule="auto"/>
      <w:jc w:val="center"/>
    </w:pPr>
  </w:style>
  <w:style w:type="paragraph" w:styleId="Sansinterligne">
    <w:name w:val="No Spacing"/>
    <w:autoRedefine/>
    <w:uiPriority w:val="1"/>
    <w:qFormat/>
    <w:rsid w:val="00502D38"/>
    <w:pPr>
      <w:jc w:val="both"/>
    </w:pPr>
    <w:rPr>
      <w:rFonts w:ascii="Times New Roman" w:hAnsi="Times New Roman"/>
      <w:sz w:val="24"/>
      <w:szCs w:val="22"/>
    </w:rPr>
  </w:style>
  <w:style w:type="paragraph" w:customStyle="1" w:styleId="TableauDernire">
    <w:name w:val="Tableau Dernière"/>
    <w:basedOn w:val="Tableau"/>
    <w:autoRedefine/>
    <w:qFormat/>
    <w:rsid w:val="00502D38"/>
    <w:pPr>
      <w:keepNext/>
    </w:pPr>
  </w:style>
  <w:style w:type="paragraph" w:styleId="Notedebasdepage">
    <w:name w:val="footnote text"/>
    <w:basedOn w:val="Normal"/>
    <w:link w:val="NotedebasdepageCar"/>
    <w:uiPriority w:val="99"/>
    <w:semiHidden/>
    <w:unhideWhenUsed/>
    <w:rsid w:val="00D155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55A7"/>
    <w:rPr>
      <w:rFonts w:ascii="Times New Roman" w:hAnsi="Times New Roman"/>
    </w:rPr>
  </w:style>
  <w:style w:type="character" w:styleId="Appelnotedebasdep">
    <w:name w:val="footnote reference"/>
    <w:basedOn w:val="Policepardfaut"/>
    <w:uiPriority w:val="99"/>
    <w:semiHidden/>
    <w:unhideWhenUsed/>
    <w:rsid w:val="00D155A7"/>
    <w:rPr>
      <w:vertAlign w:val="superscript"/>
    </w:rPr>
  </w:style>
  <w:style w:type="character" w:customStyle="1" w:styleId="apple-converted-space">
    <w:name w:val="apple-converted-space"/>
    <w:basedOn w:val="Policepardfaut"/>
    <w:rsid w:val="00766376"/>
  </w:style>
  <w:style w:type="paragraph" w:styleId="NormalWeb">
    <w:name w:val="Normal (Web)"/>
    <w:basedOn w:val="Normal"/>
    <w:uiPriority w:val="99"/>
    <w:semiHidden/>
    <w:unhideWhenUsed/>
    <w:rsid w:val="00766376"/>
    <w:pPr>
      <w:spacing w:before="100" w:beforeAutospacing="1" w:after="100" w:afterAutospacing="1" w:line="240" w:lineRule="auto"/>
      <w:jc w:val="left"/>
    </w:pPr>
    <w:rPr>
      <w:szCs w:val="24"/>
    </w:rPr>
  </w:style>
  <w:style w:type="character" w:customStyle="1" w:styleId="light-text">
    <w:name w:val="light-text"/>
    <w:basedOn w:val="Policepardfaut"/>
    <w:rsid w:val="0076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4729">
      <w:bodyDiv w:val="1"/>
      <w:marLeft w:val="0"/>
      <w:marRight w:val="0"/>
      <w:marTop w:val="0"/>
      <w:marBottom w:val="0"/>
      <w:divBdr>
        <w:top w:val="none" w:sz="0" w:space="0" w:color="auto"/>
        <w:left w:val="none" w:sz="0" w:space="0" w:color="auto"/>
        <w:bottom w:val="none" w:sz="0" w:space="0" w:color="auto"/>
        <w:right w:val="none" w:sz="0" w:space="0" w:color="auto"/>
      </w:divBdr>
      <w:divsChild>
        <w:div w:id="1634826783">
          <w:blockQuote w:val="1"/>
          <w:marLeft w:val="0"/>
          <w:marRight w:val="0"/>
          <w:marTop w:val="75"/>
          <w:marBottom w:val="75"/>
          <w:divBdr>
            <w:top w:val="none" w:sz="0" w:space="0" w:color="auto"/>
            <w:left w:val="none" w:sz="0" w:space="0" w:color="auto"/>
            <w:bottom w:val="none" w:sz="0" w:space="0" w:color="auto"/>
            <w:right w:val="none" w:sz="0" w:space="0" w:color="auto"/>
          </w:divBdr>
        </w:div>
        <w:div w:id="592864545">
          <w:marLeft w:val="0"/>
          <w:marRight w:val="0"/>
          <w:marTop w:val="1050"/>
          <w:marBottom w:val="0"/>
          <w:divBdr>
            <w:top w:val="none" w:sz="0" w:space="0" w:color="auto"/>
            <w:left w:val="none" w:sz="0" w:space="0" w:color="auto"/>
            <w:bottom w:val="none" w:sz="0" w:space="0" w:color="auto"/>
            <w:right w:val="none" w:sz="0" w:space="0" w:color="auto"/>
          </w:divBdr>
        </w:div>
      </w:divsChild>
    </w:div>
    <w:div w:id="269048915">
      <w:bodyDiv w:val="1"/>
      <w:marLeft w:val="0"/>
      <w:marRight w:val="0"/>
      <w:marTop w:val="0"/>
      <w:marBottom w:val="0"/>
      <w:divBdr>
        <w:top w:val="none" w:sz="0" w:space="0" w:color="auto"/>
        <w:left w:val="none" w:sz="0" w:space="0" w:color="auto"/>
        <w:bottom w:val="none" w:sz="0" w:space="0" w:color="auto"/>
        <w:right w:val="none" w:sz="0" w:space="0" w:color="auto"/>
      </w:divBdr>
      <w:divsChild>
        <w:div w:id="902830126">
          <w:marLeft w:val="0"/>
          <w:marRight w:val="0"/>
          <w:marTop w:val="150"/>
          <w:marBottom w:val="150"/>
          <w:divBdr>
            <w:top w:val="none" w:sz="0" w:space="0" w:color="auto"/>
            <w:left w:val="none" w:sz="0" w:space="0" w:color="auto"/>
            <w:bottom w:val="none" w:sz="0" w:space="0" w:color="auto"/>
            <w:right w:val="none" w:sz="0" w:space="0" w:color="auto"/>
          </w:divBdr>
        </w:div>
        <w:div w:id="1003556894">
          <w:marLeft w:val="0"/>
          <w:marRight w:val="0"/>
          <w:marTop w:val="150"/>
          <w:marBottom w:val="150"/>
          <w:divBdr>
            <w:top w:val="none" w:sz="0" w:space="0" w:color="auto"/>
            <w:left w:val="none" w:sz="0" w:space="0" w:color="auto"/>
            <w:bottom w:val="none" w:sz="0" w:space="0" w:color="auto"/>
            <w:right w:val="none" w:sz="0" w:space="0" w:color="auto"/>
          </w:divBdr>
        </w:div>
        <w:div w:id="1574046284">
          <w:marLeft w:val="0"/>
          <w:marRight w:val="0"/>
          <w:marTop w:val="150"/>
          <w:marBottom w:val="150"/>
          <w:divBdr>
            <w:top w:val="none" w:sz="0" w:space="0" w:color="auto"/>
            <w:left w:val="none" w:sz="0" w:space="0" w:color="auto"/>
            <w:bottom w:val="none" w:sz="0" w:space="0" w:color="auto"/>
            <w:right w:val="none" w:sz="0" w:space="0" w:color="auto"/>
          </w:divBdr>
        </w:div>
        <w:div w:id="233050614">
          <w:marLeft w:val="0"/>
          <w:marRight w:val="0"/>
          <w:marTop w:val="150"/>
          <w:marBottom w:val="150"/>
          <w:divBdr>
            <w:top w:val="none" w:sz="0" w:space="0" w:color="auto"/>
            <w:left w:val="none" w:sz="0" w:space="0" w:color="auto"/>
            <w:bottom w:val="none" w:sz="0" w:space="0" w:color="auto"/>
            <w:right w:val="none" w:sz="0" w:space="0" w:color="auto"/>
          </w:divBdr>
        </w:div>
        <w:div w:id="410126457">
          <w:marLeft w:val="0"/>
          <w:marRight w:val="0"/>
          <w:marTop w:val="150"/>
          <w:marBottom w:val="150"/>
          <w:divBdr>
            <w:top w:val="none" w:sz="0" w:space="0" w:color="auto"/>
            <w:left w:val="none" w:sz="0" w:space="0" w:color="auto"/>
            <w:bottom w:val="none" w:sz="0" w:space="0" w:color="auto"/>
            <w:right w:val="none" w:sz="0" w:space="0" w:color="auto"/>
          </w:divBdr>
        </w:div>
      </w:divsChild>
    </w:div>
    <w:div w:id="1145781253">
      <w:bodyDiv w:val="1"/>
      <w:marLeft w:val="0"/>
      <w:marRight w:val="0"/>
      <w:marTop w:val="0"/>
      <w:marBottom w:val="0"/>
      <w:divBdr>
        <w:top w:val="none" w:sz="0" w:space="0" w:color="auto"/>
        <w:left w:val="none" w:sz="0" w:space="0" w:color="auto"/>
        <w:bottom w:val="none" w:sz="0" w:space="0" w:color="auto"/>
        <w:right w:val="none" w:sz="0" w:space="0" w:color="auto"/>
      </w:divBdr>
    </w:div>
    <w:div w:id="1274096747">
      <w:bodyDiv w:val="1"/>
      <w:marLeft w:val="0"/>
      <w:marRight w:val="0"/>
      <w:marTop w:val="0"/>
      <w:marBottom w:val="0"/>
      <w:divBdr>
        <w:top w:val="none" w:sz="0" w:space="0" w:color="auto"/>
        <w:left w:val="none" w:sz="0" w:space="0" w:color="auto"/>
        <w:bottom w:val="none" w:sz="0" w:space="0" w:color="auto"/>
        <w:right w:val="none" w:sz="0" w:space="0" w:color="auto"/>
      </w:divBdr>
    </w:div>
    <w:div w:id="20268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angul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F730E-FAE7-466F-A34F-61CB1F1F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1806</Words>
  <Characters>9935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C2T3</Company>
  <LinksUpToDate>false</LinksUpToDate>
  <CharactersWithSpaces>11718</CharactersWithSpaces>
  <SharedDoc>false</SharedDoc>
  <HLinks>
    <vt:vector size="66" baseType="variant">
      <vt:variant>
        <vt:i4>6160430</vt:i4>
      </vt:variant>
      <vt:variant>
        <vt:i4>81</vt:i4>
      </vt:variant>
      <vt:variant>
        <vt:i4>0</vt:i4>
      </vt:variant>
      <vt:variant>
        <vt:i4>5</vt:i4>
      </vt:variant>
      <vt:variant>
        <vt:lpwstr>http://docs.mantisbt.org/master/en/administration_guide.pdf</vt:lpwstr>
      </vt:variant>
      <vt:variant>
        <vt:lpwstr/>
      </vt:variant>
      <vt:variant>
        <vt:i4>5308432</vt:i4>
      </vt:variant>
      <vt:variant>
        <vt:i4>78</vt:i4>
      </vt:variant>
      <vt:variant>
        <vt:i4>0</vt:i4>
      </vt:variant>
      <vt:variant>
        <vt:i4>5</vt:i4>
      </vt:variant>
      <vt:variant>
        <vt:lpwstr/>
      </vt:variant>
      <vt:variant>
        <vt:lpwstr>Bar01</vt:lpwstr>
      </vt:variant>
      <vt:variant>
        <vt:i4>5308419</vt:i4>
      </vt:variant>
      <vt:variant>
        <vt:i4>69</vt:i4>
      </vt:variant>
      <vt:variant>
        <vt:i4>0</vt:i4>
      </vt:variant>
      <vt:variant>
        <vt:i4>5</vt:i4>
      </vt:variant>
      <vt:variant>
        <vt:lpwstr/>
      </vt:variant>
      <vt:variant>
        <vt:lpwstr>Man01</vt:lpwstr>
      </vt:variant>
      <vt:variant>
        <vt:i4>1507383</vt:i4>
      </vt:variant>
      <vt:variant>
        <vt:i4>50</vt:i4>
      </vt:variant>
      <vt:variant>
        <vt:i4>0</vt:i4>
      </vt:variant>
      <vt:variant>
        <vt:i4>5</vt:i4>
      </vt:variant>
      <vt:variant>
        <vt:lpwstr/>
      </vt:variant>
      <vt:variant>
        <vt:lpwstr>_Toc256170448</vt:lpwstr>
      </vt:variant>
      <vt:variant>
        <vt:i4>1507383</vt:i4>
      </vt:variant>
      <vt:variant>
        <vt:i4>44</vt:i4>
      </vt:variant>
      <vt:variant>
        <vt:i4>0</vt:i4>
      </vt:variant>
      <vt:variant>
        <vt:i4>5</vt:i4>
      </vt:variant>
      <vt:variant>
        <vt:lpwstr/>
      </vt:variant>
      <vt:variant>
        <vt:lpwstr>_Toc256170447</vt:lpwstr>
      </vt:variant>
      <vt:variant>
        <vt:i4>1114167</vt:i4>
      </vt:variant>
      <vt:variant>
        <vt:i4>32</vt:i4>
      </vt:variant>
      <vt:variant>
        <vt:i4>0</vt:i4>
      </vt:variant>
      <vt:variant>
        <vt:i4>5</vt:i4>
      </vt:variant>
      <vt:variant>
        <vt:lpwstr/>
      </vt:variant>
      <vt:variant>
        <vt:lpwstr>_Toc256155675</vt:lpwstr>
      </vt:variant>
      <vt:variant>
        <vt:i4>1114167</vt:i4>
      </vt:variant>
      <vt:variant>
        <vt:i4>26</vt:i4>
      </vt:variant>
      <vt:variant>
        <vt:i4>0</vt:i4>
      </vt:variant>
      <vt:variant>
        <vt:i4>5</vt:i4>
      </vt:variant>
      <vt:variant>
        <vt:lpwstr/>
      </vt:variant>
      <vt:variant>
        <vt:lpwstr>_Toc256155674</vt:lpwstr>
      </vt:variant>
      <vt:variant>
        <vt:i4>1114167</vt:i4>
      </vt:variant>
      <vt:variant>
        <vt:i4>20</vt:i4>
      </vt:variant>
      <vt:variant>
        <vt:i4>0</vt:i4>
      </vt:variant>
      <vt:variant>
        <vt:i4>5</vt:i4>
      </vt:variant>
      <vt:variant>
        <vt:lpwstr/>
      </vt:variant>
      <vt:variant>
        <vt:lpwstr>_Toc256155673</vt:lpwstr>
      </vt:variant>
      <vt:variant>
        <vt:i4>1114167</vt:i4>
      </vt:variant>
      <vt:variant>
        <vt:i4>14</vt:i4>
      </vt:variant>
      <vt:variant>
        <vt:i4>0</vt:i4>
      </vt:variant>
      <vt:variant>
        <vt:i4>5</vt:i4>
      </vt:variant>
      <vt:variant>
        <vt:lpwstr/>
      </vt:variant>
      <vt:variant>
        <vt:lpwstr>_Toc256155672</vt:lpwstr>
      </vt:variant>
      <vt:variant>
        <vt:i4>1114167</vt:i4>
      </vt:variant>
      <vt:variant>
        <vt:i4>8</vt:i4>
      </vt:variant>
      <vt:variant>
        <vt:i4>0</vt:i4>
      </vt:variant>
      <vt:variant>
        <vt:i4>5</vt:i4>
      </vt:variant>
      <vt:variant>
        <vt:lpwstr/>
      </vt:variant>
      <vt:variant>
        <vt:lpwstr>_Toc256155671</vt:lpwstr>
      </vt:variant>
      <vt:variant>
        <vt:i4>1114167</vt:i4>
      </vt:variant>
      <vt:variant>
        <vt:i4>2</vt:i4>
      </vt:variant>
      <vt:variant>
        <vt:i4>0</vt:i4>
      </vt:variant>
      <vt:variant>
        <vt:i4>5</vt:i4>
      </vt:variant>
      <vt:variant>
        <vt:lpwstr/>
      </vt:variant>
      <vt:variant>
        <vt:lpwstr>_Toc256155670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Boucher</dc:creator>
  <cp:lastModifiedBy>Jonathan Lafrenière</cp:lastModifiedBy>
  <cp:revision>6</cp:revision>
  <dcterms:created xsi:type="dcterms:W3CDTF">2017-03-15T19:26:00Z</dcterms:created>
  <dcterms:modified xsi:type="dcterms:W3CDTF">2017-03-15T19:36:00Z</dcterms:modified>
</cp:coreProperties>
</file>